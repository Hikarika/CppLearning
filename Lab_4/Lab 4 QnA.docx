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B4340" w14:textId="77777777" w:rsidR="00461A6F" w:rsidRPr="00461A6F" w:rsidRDefault="00924E32" w:rsidP="00924E32">
      <w:pPr>
        <w:jc w:val="center"/>
        <w:rPr>
          <w:sz w:val="36"/>
          <w:szCs w:val="36"/>
        </w:rPr>
      </w:pPr>
      <w:r w:rsidRPr="00461A6F">
        <w:rPr>
          <w:b/>
          <w:bCs/>
          <w:sz w:val="36"/>
          <w:szCs w:val="36"/>
        </w:rPr>
        <w:t>Lab 4 QnA</w:t>
      </w:r>
      <w:r w:rsidRPr="00461A6F">
        <w:rPr>
          <w:sz w:val="36"/>
          <w:szCs w:val="36"/>
        </w:rPr>
        <w:t xml:space="preserve"> </w:t>
      </w:r>
    </w:p>
    <w:p w14:paraId="255C8A6B" w14:textId="45C3ADB1" w:rsidR="00DC0B4F" w:rsidRPr="00924E32" w:rsidRDefault="00924E32" w:rsidP="00924E32">
      <w:pPr>
        <w:jc w:val="center"/>
        <w:rPr>
          <w:sz w:val="28"/>
          <w:szCs w:val="28"/>
        </w:rPr>
      </w:pPr>
      <w:r w:rsidRPr="00924E32">
        <w:rPr>
          <w:sz w:val="28"/>
          <w:szCs w:val="28"/>
        </w:rPr>
        <w:t>(Demonstrate your understanding of the threaded C++ code)</w:t>
      </w:r>
    </w:p>
    <w:p w14:paraId="223B80F8" w14:textId="5FCF6762" w:rsidR="00924E32" w:rsidRDefault="00924E32"/>
    <w:p w14:paraId="32BE0AC5" w14:textId="227FFA4B" w:rsidR="00924E32" w:rsidRDefault="00924E32">
      <w:r>
        <w:t xml:space="preserve">The general outline is the program generates mapper threads to concurrently read the files, searching and counting the target word. Once these threads have recorded their results, the individual data from each mapper thread is reduced (through reducers) into a single answer. </w:t>
      </w:r>
    </w:p>
    <w:p w14:paraId="22B1D575" w14:textId="1B56A48D" w:rsidR="00461A6F" w:rsidRDefault="00461A6F"/>
    <w:p w14:paraId="78350ECC" w14:textId="291C85AC" w:rsidR="00FA3276" w:rsidRDefault="00461A6F" w:rsidP="00FA3276">
      <w:pPr>
        <w:pStyle w:val="a3"/>
        <w:numPr>
          <w:ilvl w:val="0"/>
          <w:numId w:val="1"/>
        </w:numPr>
        <w:rPr>
          <w:ins w:id="0" w:author="Asano Hikari" w:date="2019-12-25T20:51:00Z"/>
        </w:rPr>
      </w:pPr>
      <w:r>
        <w:t>How many critical sections are in the Mapper threads (</w:t>
      </w:r>
      <w:r w:rsidRPr="00461A6F">
        <w:t>void map</w:t>
      </w:r>
      <w:r>
        <w:t xml:space="preserve">)? </w:t>
      </w:r>
      <w:r>
        <w:br/>
      </w:r>
      <w:ins w:id="1" w:author="Asano Hikari" w:date="2019-12-25T20:57:00Z">
        <w:r w:rsidR="00FA3276" w:rsidRPr="00FA3276">
          <w:rPr>
            <w:b/>
            <w:rPrChange w:id="2" w:author="Asano Hikari" w:date="2019-12-25T20:57:00Z">
              <w:rPr/>
            </w:rPrChange>
          </w:rPr>
          <w:t>Answer</w:t>
        </w:r>
        <w:r w:rsidR="00FA3276">
          <w:t xml:space="preserve">: </w:t>
        </w:r>
      </w:ins>
      <w:ins w:id="3" w:author="Asano Hikari" w:date="2019-12-25T21:10:00Z">
        <w:r w:rsidR="0095624F">
          <w:t>Two</w:t>
        </w:r>
      </w:ins>
      <w:ins w:id="4" w:author="Asano Hikari" w:date="2019-12-25T20:51:00Z">
        <w:r w:rsidR="00E87926">
          <w:t xml:space="preserve">. </w:t>
        </w:r>
      </w:ins>
      <w:ins w:id="5" w:author="Asano Hikari" w:date="2019-12-25T21:10:00Z">
        <w:r w:rsidR="0095624F">
          <w:rPr>
            <w:rFonts w:ascii="Arial" w:hAnsi="Arial" w:cs="Arial"/>
            <w:color w:val="242729"/>
            <w:sz w:val="23"/>
            <w:szCs w:val="23"/>
            <w:shd w:val="clear" w:color="auto" w:fill="FFFFFF"/>
          </w:rPr>
          <w:t>A</w:t>
        </w:r>
      </w:ins>
      <w:ins w:id="6" w:author="Asano Hikari" w:date="2019-12-25T20:51:00Z">
        <w:r w:rsidR="00FA3276" w:rsidRPr="00FA3276">
          <w:rPr>
            <w:rFonts w:ascii="Arial" w:hAnsi="Arial" w:cs="Arial"/>
            <w:color w:val="242729"/>
            <w:sz w:val="23"/>
            <w:szCs w:val="23"/>
            <w:shd w:val="clear" w:color="auto" w:fill="FFFFFF"/>
          </w:rPr>
          <w:t xml:space="preserve"> critical section is a section of code that must be executed serially</w:t>
        </w:r>
        <w:r w:rsidR="00FA3276">
          <w:t xml:space="preserve"> </w:t>
        </w:r>
      </w:ins>
    </w:p>
    <w:p w14:paraId="65F36DCB" w14:textId="4078DFF8" w:rsidR="00461A6F" w:rsidDel="00FA3276" w:rsidRDefault="00461A6F" w:rsidP="00461A6F">
      <w:pPr>
        <w:pStyle w:val="a3"/>
        <w:numPr>
          <w:ilvl w:val="1"/>
          <w:numId w:val="1"/>
        </w:numPr>
        <w:rPr>
          <w:del w:id="7" w:author="Asano Hikari" w:date="2019-12-25T20:51:00Z"/>
        </w:rPr>
      </w:pPr>
    </w:p>
    <w:p w14:paraId="07B0D709" w14:textId="5C6BC9BC" w:rsidR="00461A6F" w:rsidRDefault="00461A6F" w:rsidP="00461A6F">
      <w:pPr>
        <w:pStyle w:val="a3"/>
        <w:numPr>
          <w:ilvl w:val="1"/>
          <w:numId w:val="1"/>
        </w:numPr>
      </w:pPr>
      <w:r>
        <w:t>Identify the critical section areas of code (copy and paste below)</w:t>
      </w:r>
    </w:p>
    <w:p w14:paraId="7E30DE20" w14:textId="77777777" w:rsidR="00FA3276" w:rsidRPr="00FA3276" w:rsidRDefault="00FA3276" w:rsidP="00FA3276">
      <w:pPr>
        <w:shd w:val="clear" w:color="auto" w:fill="1E1E1E"/>
        <w:spacing w:line="285" w:lineRule="atLeast"/>
        <w:rPr>
          <w:ins w:id="8" w:author="Asano Hikari" w:date="2019-12-25T20:53:00Z"/>
          <w:rFonts w:ascii="Consolas" w:eastAsia="宋体" w:hAnsi="Consolas" w:cs="宋体"/>
          <w:color w:val="D4D4D4"/>
          <w:sz w:val="21"/>
          <w:szCs w:val="21"/>
          <w:lang w:eastAsia="zh-CN"/>
          <w:rPrChange w:id="9" w:author="Asano Hikari" w:date="2019-12-25T20:59:00Z">
            <w:rPr>
              <w:ins w:id="10" w:author="Asano Hikari" w:date="2019-12-25T20:53:00Z"/>
              <w:color w:val="D4D4D4"/>
              <w:lang w:eastAsia="zh-CN"/>
            </w:rPr>
          </w:rPrChange>
        </w:rPr>
        <w:pPrChange w:id="11" w:author="Asano Hikari" w:date="2019-12-25T20:59:00Z">
          <w:pPr>
            <w:pStyle w:val="a3"/>
            <w:numPr>
              <w:numId w:val="1"/>
            </w:numPr>
            <w:shd w:val="clear" w:color="auto" w:fill="1E1E1E"/>
            <w:spacing w:line="285" w:lineRule="atLeast"/>
            <w:ind w:hanging="360"/>
          </w:pPr>
        </w:pPrChange>
      </w:pPr>
      <w:ins w:id="12" w:author="Asano Hikari" w:date="2019-12-25T20:53:00Z">
        <w:r w:rsidRPr="00FA3276">
          <w:rPr>
            <w:rFonts w:ascii="Consolas" w:eastAsia="宋体" w:hAnsi="Consolas" w:cs="宋体"/>
            <w:color w:val="6A9955"/>
            <w:sz w:val="21"/>
            <w:szCs w:val="21"/>
            <w:lang w:eastAsia="zh-CN"/>
            <w:rPrChange w:id="13" w:author="Asano Hikari" w:date="2019-12-25T20:59:00Z">
              <w:rPr>
                <w:lang w:eastAsia="zh-CN"/>
              </w:rPr>
            </w:rPrChange>
          </w:rPr>
          <w:t>// Get work</w:t>
        </w:r>
      </w:ins>
    </w:p>
    <w:p w14:paraId="33C668D6" w14:textId="7B307E1F" w:rsidR="00FA3276" w:rsidRPr="00FA3276" w:rsidRDefault="00FA3276" w:rsidP="00FA3276">
      <w:pPr>
        <w:shd w:val="clear" w:color="auto" w:fill="1E1E1E"/>
        <w:spacing w:line="285" w:lineRule="atLeast"/>
        <w:rPr>
          <w:ins w:id="14" w:author="Asano Hikari" w:date="2019-12-25T20:53:00Z"/>
          <w:rFonts w:ascii="Consolas" w:eastAsia="宋体" w:hAnsi="Consolas" w:cs="宋体"/>
          <w:color w:val="D4D4D4"/>
          <w:sz w:val="21"/>
          <w:szCs w:val="21"/>
          <w:lang w:eastAsia="zh-CN"/>
          <w:rPrChange w:id="15" w:author="Asano Hikari" w:date="2019-12-25T20:59:00Z">
            <w:rPr>
              <w:ins w:id="16" w:author="Asano Hikari" w:date="2019-12-25T20:53:00Z"/>
              <w:color w:val="D4D4D4"/>
              <w:lang w:eastAsia="zh-CN"/>
            </w:rPr>
          </w:rPrChange>
        </w:rPr>
        <w:pPrChange w:id="17" w:author="Asano Hikari" w:date="2019-12-25T20:59:00Z">
          <w:pPr>
            <w:pStyle w:val="a3"/>
            <w:numPr>
              <w:numId w:val="1"/>
            </w:numPr>
            <w:shd w:val="clear" w:color="auto" w:fill="1E1E1E"/>
            <w:spacing w:line="285" w:lineRule="atLeast"/>
            <w:ind w:hanging="360"/>
          </w:pPr>
        </w:pPrChange>
      </w:pPr>
      <w:ins w:id="18" w:author="Asano Hikari" w:date="2019-12-25T20:53:00Z">
        <w:r w:rsidRPr="00FA3276">
          <w:rPr>
            <w:rFonts w:ascii="Consolas" w:eastAsia="宋体" w:hAnsi="Consolas" w:cs="宋体"/>
            <w:color w:val="D4D4D4"/>
            <w:sz w:val="21"/>
            <w:szCs w:val="21"/>
            <w:lang w:eastAsia="zh-CN"/>
            <w:rPrChange w:id="19" w:author="Asano Hikari" w:date="2019-12-25T20:59:00Z">
              <w:rPr>
                <w:color w:val="D4D4D4"/>
                <w:lang w:eastAsia="zh-CN"/>
              </w:rPr>
            </w:rPrChange>
          </w:rPr>
          <w:t>    {</w:t>
        </w:r>
      </w:ins>
      <w:ins w:id="20" w:author="Asano Hikari" w:date="2019-12-25T20:55:00Z">
        <w:r w:rsidRPr="00FA3276">
          <w:rPr>
            <w:rFonts w:ascii="Consolas" w:eastAsia="宋体" w:hAnsi="Consolas" w:cs="宋体"/>
            <w:color w:val="D4D4D4"/>
            <w:sz w:val="21"/>
            <w:szCs w:val="21"/>
            <w:lang w:eastAsia="zh-CN"/>
            <w:rPrChange w:id="21" w:author="Asano Hikari" w:date="2019-12-25T20:59:00Z">
              <w:rPr>
                <w:color w:val="D4D4D4"/>
                <w:lang w:eastAsia="zh-CN"/>
              </w:rPr>
            </w:rPrChange>
          </w:rPr>
          <w:t xml:space="preserve"> // </w:t>
        </w:r>
        <w:r w:rsidRPr="00FA3276">
          <w:rPr>
            <w:rFonts w:ascii="Consolas" w:eastAsia="宋体" w:hAnsi="Consolas" w:cs="宋体"/>
            <w:i/>
            <w:color w:val="FF0000"/>
            <w:sz w:val="21"/>
            <w:szCs w:val="21"/>
            <w:lang w:eastAsia="zh-CN"/>
            <w:rPrChange w:id="22" w:author="Asano Hikari" w:date="2019-12-25T20:59:00Z">
              <w:rPr>
                <w:rFonts w:ascii="Consolas" w:eastAsia="宋体" w:hAnsi="Consolas" w:cs="宋体"/>
                <w:i/>
                <w:color w:val="D4D4D4"/>
                <w:sz w:val="21"/>
                <w:szCs w:val="21"/>
                <w:lang w:eastAsia="zh-CN"/>
              </w:rPr>
            </w:rPrChange>
          </w:rPr>
          <w:t>Critical Sections</w:t>
        </w:r>
        <w:r w:rsidRPr="00FA3276">
          <w:rPr>
            <w:rFonts w:ascii="Consolas" w:eastAsia="宋体" w:hAnsi="Consolas" w:cs="宋体"/>
            <w:i/>
            <w:color w:val="FF0000"/>
            <w:sz w:val="21"/>
            <w:szCs w:val="21"/>
            <w:lang w:eastAsia="zh-CN"/>
            <w:rPrChange w:id="23" w:author="Asano Hikari" w:date="2019-12-25T20:59:00Z">
              <w:rPr>
                <w:lang w:eastAsia="zh-CN"/>
              </w:rPr>
            </w:rPrChange>
          </w:rPr>
          <w:t xml:space="preserve"> </w:t>
        </w:r>
        <w:r w:rsidRPr="00FA3276">
          <w:rPr>
            <w:rFonts w:ascii="Consolas" w:eastAsia="宋体" w:hAnsi="Consolas" w:cs="宋体" w:hint="eastAsia"/>
            <w:i/>
            <w:color w:val="FF0000"/>
            <w:sz w:val="21"/>
            <w:szCs w:val="21"/>
            <w:lang w:eastAsia="zh-CN"/>
            <w:rPrChange w:id="24" w:author="Asano Hikari" w:date="2019-12-25T20:59:00Z">
              <w:rPr>
                <w:rFonts w:hint="eastAsia"/>
                <w:lang w:eastAsia="zh-CN"/>
              </w:rPr>
            </w:rPrChange>
          </w:rPr>
          <w:t>↓</w:t>
        </w:r>
      </w:ins>
    </w:p>
    <w:p w14:paraId="5DB0B348" w14:textId="77777777" w:rsidR="00FA3276" w:rsidRPr="00FA3276" w:rsidRDefault="00FA3276" w:rsidP="00FA3276">
      <w:pPr>
        <w:shd w:val="clear" w:color="auto" w:fill="1E1E1E"/>
        <w:spacing w:line="285" w:lineRule="atLeast"/>
        <w:rPr>
          <w:ins w:id="25" w:author="Asano Hikari" w:date="2019-12-25T20:53:00Z"/>
          <w:rFonts w:ascii="Consolas" w:eastAsia="宋体" w:hAnsi="Consolas" w:cs="宋体"/>
          <w:color w:val="D4D4D4"/>
          <w:sz w:val="21"/>
          <w:szCs w:val="21"/>
          <w:lang w:eastAsia="zh-CN"/>
          <w:rPrChange w:id="26" w:author="Asano Hikari" w:date="2019-12-25T20:59:00Z">
            <w:rPr>
              <w:ins w:id="27" w:author="Asano Hikari" w:date="2019-12-25T20:53:00Z"/>
              <w:lang w:eastAsia="zh-CN"/>
            </w:rPr>
          </w:rPrChange>
        </w:rPr>
        <w:pPrChange w:id="28" w:author="Asano Hikari" w:date="2019-12-25T20:59:00Z">
          <w:pPr>
            <w:pStyle w:val="a3"/>
            <w:numPr>
              <w:numId w:val="1"/>
            </w:numPr>
            <w:shd w:val="clear" w:color="auto" w:fill="1E1E1E"/>
            <w:spacing w:line="285" w:lineRule="atLeast"/>
            <w:ind w:hanging="360"/>
          </w:pPr>
        </w:pPrChange>
      </w:pPr>
      <w:ins w:id="29" w:author="Asano Hikari" w:date="2019-12-25T20:53:00Z">
        <w:r w:rsidRPr="00FA3276">
          <w:rPr>
            <w:rFonts w:ascii="Consolas" w:eastAsia="宋体" w:hAnsi="Consolas" w:cs="宋体"/>
            <w:color w:val="D4D4D4"/>
            <w:sz w:val="21"/>
            <w:szCs w:val="21"/>
            <w:lang w:eastAsia="zh-CN"/>
            <w:rPrChange w:id="30" w:author="Asano Hikari" w:date="2019-12-25T20:59:00Z">
              <w:rPr>
                <w:lang w:eastAsia="zh-CN"/>
              </w:rPr>
            </w:rPrChange>
          </w:rPr>
          <w:t>      unique_lock&lt;mutex&gt; </w:t>
        </w:r>
        <w:r w:rsidRPr="00FA3276">
          <w:rPr>
            <w:rFonts w:ascii="Consolas" w:eastAsia="宋体" w:hAnsi="Consolas" w:cs="宋体"/>
            <w:color w:val="DCDCAA"/>
            <w:sz w:val="21"/>
            <w:szCs w:val="21"/>
            <w:lang w:eastAsia="zh-CN"/>
            <w:rPrChange w:id="31" w:author="Asano Hikari" w:date="2019-12-25T20:59:00Z">
              <w:rPr>
                <w:color w:val="DCDCAA"/>
                <w:lang w:eastAsia="zh-CN"/>
              </w:rPr>
            </w:rPrChange>
          </w:rPr>
          <w:t>lck</w:t>
        </w:r>
        <w:r w:rsidRPr="00FA3276">
          <w:rPr>
            <w:rFonts w:ascii="Consolas" w:eastAsia="宋体" w:hAnsi="Consolas" w:cs="宋体"/>
            <w:color w:val="D4D4D4"/>
            <w:sz w:val="21"/>
            <w:szCs w:val="21"/>
            <w:lang w:eastAsia="zh-CN"/>
            <w:rPrChange w:id="32" w:author="Asano Hikari" w:date="2019-12-25T20:59:00Z">
              <w:rPr>
                <w:lang w:eastAsia="zh-CN"/>
              </w:rPr>
            </w:rPrChange>
          </w:rPr>
          <w:t>(</w:t>
        </w:r>
        <w:r w:rsidRPr="00FA3276">
          <w:rPr>
            <w:rFonts w:ascii="Consolas" w:eastAsia="宋体" w:hAnsi="Consolas" w:cs="宋体"/>
            <w:color w:val="9CDCFE"/>
            <w:sz w:val="21"/>
            <w:szCs w:val="21"/>
            <w:lang w:eastAsia="zh-CN"/>
            <w:rPrChange w:id="33" w:author="Asano Hikari" w:date="2019-12-25T20:59:00Z">
              <w:rPr>
                <w:color w:val="9CDCFE"/>
                <w:lang w:eastAsia="zh-CN"/>
              </w:rPr>
            </w:rPrChange>
          </w:rPr>
          <w:t>fq</w:t>
        </w:r>
        <w:r w:rsidRPr="00FA3276">
          <w:rPr>
            <w:rFonts w:ascii="Consolas" w:eastAsia="宋体" w:hAnsi="Consolas" w:cs="宋体"/>
            <w:color w:val="D4D4D4"/>
            <w:sz w:val="21"/>
            <w:szCs w:val="21"/>
            <w:lang w:eastAsia="zh-CN"/>
            <w:rPrChange w:id="34" w:author="Asano Hikari" w:date="2019-12-25T20:59:00Z">
              <w:rPr>
                <w:lang w:eastAsia="zh-CN"/>
              </w:rPr>
            </w:rPrChange>
          </w:rPr>
          <w:t>-&gt;</w:t>
        </w:r>
        <w:r w:rsidRPr="00FA3276">
          <w:rPr>
            <w:rFonts w:ascii="Consolas" w:eastAsia="宋体" w:hAnsi="Consolas" w:cs="宋体"/>
            <w:color w:val="9CDCFE"/>
            <w:sz w:val="21"/>
            <w:szCs w:val="21"/>
            <w:lang w:eastAsia="zh-CN"/>
            <w:rPrChange w:id="35" w:author="Asano Hikari" w:date="2019-12-25T20:59:00Z">
              <w:rPr>
                <w:color w:val="9CDCFE"/>
                <w:lang w:eastAsia="zh-CN"/>
              </w:rPr>
            </w:rPrChange>
          </w:rPr>
          <w:t>m</w:t>
        </w:r>
        <w:r w:rsidRPr="00FA3276">
          <w:rPr>
            <w:rFonts w:ascii="Consolas" w:eastAsia="宋体" w:hAnsi="Consolas" w:cs="宋体"/>
            <w:color w:val="D4D4D4"/>
            <w:sz w:val="21"/>
            <w:szCs w:val="21"/>
            <w:lang w:eastAsia="zh-CN"/>
            <w:rPrChange w:id="36" w:author="Asano Hikari" w:date="2019-12-25T20:59:00Z">
              <w:rPr>
                <w:lang w:eastAsia="zh-CN"/>
              </w:rPr>
            </w:rPrChange>
          </w:rPr>
          <w:t>);</w:t>
        </w:r>
      </w:ins>
    </w:p>
    <w:p w14:paraId="5EDAAD51" w14:textId="77777777" w:rsidR="00FA3276" w:rsidRPr="00FA3276" w:rsidRDefault="00FA3276" w:rsidP="00FA3276">
      <w:pPr>
        <w:shd w:val="clear" w:color="auto" w:fill="1E1E1E"/>
        <w:spacing w:line="285" w:lineRule="atLeast"/>
        <w:rPr>
          <w:ins w:id="37" w:author="Asano Hikari" w:date="2019-12-25T20:53:00Z"/>
          <w:rFonts w:ascii="Consolas" w:eastAsia="宋体" w:hAnsi="Consolas" w:cs="宋体"/>
          <w:color w:val="D4D4D4"/>
          <w:sz w:val="21"/>
          <w:szCs w:val="21"/>
          <w:lang w:eastAsia="zh-CN"/>
          <w:rPrChange w:id="38" w:author="Asano Hikari" w:date="2019-12-25T20:59:00Z">
            <w:rPr>
              <w:ins w:id="39" w:author="Asano Hikari" w:date="2019-12-25T20:53:00Z"/>
              <w:lang w:eastAsia="zh-CN"/>
            </w:rPr>
          </w:rPrChange>
        </w:rPr>
        <w:pPrChange w:id="40" w:author="Asano Hikari" w:date="2019-12-25T20:59:00Z">
          <w:pPr>
            <w:pStyle w:val="a3"/>
            <w:numPr>
              <w:numId w:val="1"/>
            </w:numPr>
            <w:shd w:val="clear" w:color="auto" w:fill="1E1E1E"/>
            <w:spacing w:line="285" w:lineRule="atLeast"/>
            <w:ind w:hanging="360"/>
          </w:pPr>
        </w:pPrChange>
      </w:pPr>
      <w:ins w:id="41" w:author="Asano Hikari" w:date="2019-12-25T20:53:00Z">
        <w:r w:rsidRPr="00FA3276">
          <w:rPr>
            <w:rFonts w:ascii="Consolas" w:eastAsia="宋体" w:hAnsi="Consolas" w:cs="宋体"/>
            <w:color w:val="D4D4D4"/>
            <w:sz w:val="21"/>
            <w:szCs w:val="21"/>
            <w:lang w:eastAsia="zh-CN"/>
            <w:rPrChange w:id="42" w:author="Asano Hikari" w:date="2019-12-25T20:59:00Z">
              <w:rPr>
                <w:lang w:eastAsia="zh-CN"/>
              </w:rPr>
            </w:rPrChange>
          </w:rPr>
          <w:t>      </w:t>
        </w:r>
        <w:r w:rsidRPr="00FA3276">
          <w:rPr>
            <w:rFonts w:ascii="Consolas" w:eastAsia="宋体" w:hAnsi="Consolas" w:cs="宋体"/>
            <w:color w:val="C586C0"/>
            <w:sz w:val="21"/>
            <w:szCs w:val="21"/>
            <w:lang w:eastAsia="zh-CN"/>
            <w:rPrChange w:id="43" w:author="Asano Hikari" w:date="2019-12-25T20:59:00Z">
              <w:rPr>
                <w:color w:val="C586C0"/>
                <w:lang w:eastAsia="zh-CN"/>
              </w:rPr>
            </w:rPrChange>
          </w:rPr>
          <w:t>if</w:t>
        </w:r>
        <w:r w:rsidRPr="00FA3276">
          <w:rPr>
            <w:rFonts w:ascii="Consolas" w:eastAsia="宋体" w:hAnsi="Consolas" w:cs="宋体"/>
            <w:color w:val="D4D4D4"/>
            <w:sz w:val="21"/>
            <w:szCs w:val="21"/>
            <w:lang w:eastAsia="zh-CN"/>
            <w:rPrChange w:id="44" w:author="Asano Hikari" w:date="2019-12-25T20:59:00Z">
              <w:rPr>
                <w:lang w:eastAsia="zh-CN"/>
              </w:rPr>
            </w:rPrChange>
          </w:rPr>
          <w:t>(</w:t>
        </w:r>
        <w:r w:rsidRPr="00FA3276">
          <w:rPr>
            <w:rFonts w:ascii="Consolas" w:eastAsia="宋体" w:hAnsi="Consolas" w:cs="宋体"/>
            <w:color w:val="9CDCFE"/>
            <w:sz w:val="21"/>
            <w:szCs w:val="21"/>
            <w:lang w:eastAsia="zh-CN"/>
            <w:rPrChange w:id="45" w:author="Asano Hikari" w:date="2019-12-25T20:59:00Z">
              <w:rPr>
                <w:color w:val="9CDCFE"/>
                <w:lang w:eastAsia="zh-CN"/>
              </w:rPr>
            </w:rPrChange>
          </w:rPr>
          <w:t>fq</w:t>
        </w:r>
        <w:r w:rsidRPr="00FA3276">
          <w:rPr>
            <w:rFonts w:ascii="Consolas" w:eastAsia="宋体" w:hAnsi="Consolas" w:cs="宋体"/>
            <w:color w:val="D4D4D4"/>
            <w:sz w:val="21"/>
            <w:szCs w:val="21"/>
            <w:lang w:eastAsia="zh-CN"/>
            <w:rPrChange w:id="46" w:author="Asano Hikari" w:date="2019-12-25T20:59:00Z">
              <w:rPr>
                <w:lang w:eastAsia="zh-CN"/>
              </w:rPr>
            </w:rPrChange>
          </w:rPr>
          <w:t>-&gt;</w:t>
        </w:r>
        <w:r w:rsidRPr="00FA3276">
          <w:rPr>
            <w:rFonts w:ascii="Consolas" w:eastAsia="宋体" w:hAnsi="Consolas" w:cs="宋体"/>
            <w:color w:val="9CDCFE"/>
            <w:sz w:val="21"/>
            <w:szCs w:val="21"/>
            <w:lang w:eastAsia="zh-CN"/>
            <w:rPrChange w:id="47" w:author="Asano Hikari" w:date="2019-12-25T20:59:00Z">
              <w:rPr>
                <w:color w:val="9CDCFE"/>
                <w:lang w:eastAsia="zh-CN"/>
              </w:rPr>
            </w:rPrChange>
          </w:rPr>
          <w:t>filenames</w:t>
        </w:r>
        <w:r w:rsidRPr="00FA3276">
          <w:rPr>
            <w:rFonts w:ascii="Consolas" w:eastAsia="宋体" w:hAnsi="Consolas" w:cs="宋体"/>
            <w:color w:val="D4D4D4"/>
            <w:sz w:val="21"/>
            <w:szCs w:val="21"/>
            <w:lang w:eastAsia="zh-CN"/>
            <w:rPrChange w:id="48" w:author="Asano Hikari" w:date="2019-12-25T20:59:00Z">
              <w:rPr>
                <w:lang w:eastAsia="zh-CN"/>
              </w:rPr>
            </w:rPrChange>
          </w:rPr>
          <w:t>.</w:t>
        </w:r>
        <w:r w:rsidRPr="00FA3276">
          <w:rPr>
            <w:rFonts w:ascii="Consolas" w:eastAsia="宋体" w:hAnsi="Consolas" w:cs="宋体"/>
            <w:color w:val="DCDCAA"/>
            <w:sz w:val="21"/>
            <w:szCs w:val="21"/>
            <w:lang w:eastAsia="zh-CN"/>
            <w:rPrChange w:id="49" w:author="Asano Hikari" w:date="2019-12-25T20:59:00Z">
              <w:rPr>
                <w:color w:val="DCDCAA"/>
                <w:lang w:eastAsia="zh-CN"/>
              </w:rPr>
            </w:rPrChange>
          </w:rPr>
          <w:t>size</w:t>
        </w:r>
        <w:r w:rsidRPr="00FA3276">
          <w:rPr>
            <w:rFonts w:ascii="Consolas" w:eastAsia="宋体" w:hAnsi="Consolas" w:cs="宋体"/>
            <w:color w:val="D4D4D4"/>
            <w:sz w:val="21"/>
            <w:szCs w:val="21"/>
            <w:lang w:eastAsia="zh-CN"/>
            <w:rPrChange w:id="50" w:author="Asano Hikari" w:date="2019-12-25T20:59:00Z">
              <w:rPr>
                <w:lang w:eastAsia="zh-CN"/>
              </w:rPr>
            </w:rPrChange>
          </w:rPr>
          <w:t>() &gt; </w:t>
        </w:r>
        <w:r w:rsidRPr="00FA3276">
          <w:rPr>
            <w:rFonts w:ascii="Consolas" w:eastAsia="宋体" w:hAnsi="Consolas" w:cs="宋体"/>
            <w:color w:val="B5CEA8"/>
            <w:sz w:val="21"/>
            <w:szCs w:val="21"/>
            <w:lang w:eastAsia="zh-CN"/>
            <w:rPrChange w:id="51" w:author="Asano Hikari" w:date="2019-12-25T20:59:00Z">
              <w:rPr>
                <w:color w:val="B5CEA8"/>
                <w:lang w:eastAsia="zh-CN"/>
              </w:rPr>
            </w:rPrChange>
          </w:rPr>
          <w:t>0</w:t>
        </w:r>
        <w:r w:rsidRPr="00FA3276">
          <w:rPr>
            <w:rFonts w:ascii="Consolas" w:eastAsia="宋体" w:hAnsi="Consolas" w:cs="宋体"/>
            <w:color w:val="D4D4D4"/>
            <w:sz w:val="21"/>
            <w:szCs w:val="21"/>
            <w:lang w:eastAsia="zh-CN"/>
            <w:rPrChange w:id="52" w:author="Asano Hikari" w:date="2019-12-25T20:59:00Z">
              <w:rPr>
                <w:lang w:eastAsia="zh-CN"/>
              </w:rPr>
            </w:rPrChange>
          </w:rPr>
          <w:t>)</w:t>
        </w:r>
      </w:ins>
    </w:p>
    <w:p w14:paraId="0637E64E" w14:textId="77777777" w:rsidR="00FA3276" w:rsidRPr="00FA3276" w:rsidRDefault="00FA3276" w:rsidP="00FA3276">
      <w:pPr>
        <w:shd w:val="clear" w:color="auto" w:fill="1E1E1E"/>
        <w:spacing w:line="285" w:lineRule="atLeast"/>
        <w:rPr>
          <w:ins w:id="53" w:author="Asano Hikari" w:date="2019-12-25T20:53:00Z"/>
          <w:rFonts w:ascii="Consolas" w:eastAsia="宋体" w:hAnsi="Consolas" w:cs="宋体"/>
          <w:color w:val="D4D4D4"/>
          <w:sz w:val="21"/>
          <w:szCs w:val="21"/>
          <w:lang w:eastAsia="zh-CN"/>
          <w:rPrChange w:id="54" w:author="Asano Hikari" w:date="2019-12-25T20:59:00Z">
            <w:rPr>
              <w:ins w:id="55" w:author="Asano Hikari" w:date="2019-12-25T20:53:00Z"/>
              <w:lang w:eastAsia="zh-CN"/>
            </w:rPr>
          </w:rPrChange>
        </w:rPr>
        <w:pPrChange w:id="56" w:author="Asano Hikari" w:date="2019-12-25T20:59:00Z">
          <w:pPr>
            <w:pStyle w:val="a3"/>
            <w:numPr>
              <w:numId w:val="1"/>
            </w:numPr>
            <w:shd w:val="clear" w:color="auto" w:fill="1E1E1E"/>
            <w:spacing w:line="285" w:lineRule="atLeast"/>
            <w:ind w:hanging="360"/>
          </w:pPr>
        </w:pPrChange>
      </w:pPr>
      <w:ins w:id="57" w:author="Asano Hikari" w:date="2019-12-25T20:53:00Z">
        <w:r w:rsidRPr="00FA3276">
          <w:rPr>
            <w:rFonts w:ascii="Consolas" w:eastAsia="宋体" w:hAnsi="Consolas" w:cs="宋体"/>
            <w:color w:val="D4D4D4"/>
            <w:sz w:val="21"/>
            <w:szCs w:val="21"/>
            <w:lang w:eastAsia="zh-CN"/>
            <w:rPrChange w:id="58" w:author="Asano Hikari" w:date="2019-12-25T20:59:00Z">
              <w:rPr>
                <w:lang w:eastAsia="zh-CN"/>
              </w:rPr>
            </w:rPrChange>
          </w:rPr>
          <w:t>      {</w:t>
        </w:r>
      </w:ins>
    </w:p>
    <w:p w14:paraId="298AE4B3" w14:textId="77777777" w:rsidR="00FA3276" w:rsidRPr="00FA3276" w:rsidRDefault="00FA3276" w:rsidP="00FA3276">
      <w:pPr>
        <w:shd w:val="clear" w:color="auto" w:fill="1E1E1E"/>
        <w:spacing w:line="285" w:lineRule="atLeast"/>
        <w:rPr>
          <w:ins w:id="59" w:author="Asano Hikari" w:date="2019-12-25T20:53:00Z"/>
          <w:rFonts w:ascii="Consolas" w:eastAsia="宋体" w:hAnsi="Consolas" w:cs="宋体"/>
          <w:color w:val="D4D4D4"/>
          <w:sz w:val="21"/>
          <w:szCs w:val="21"/>
          <w:lang w:eastAsia="zh-CN"/>
          <w:rPrChange w:id="60" w:author="Asano Hikari" w:date="2019-12-25T20:59:00Z">
            <w:rPr>
              <w:ins w:id="61" w:author="Asano Hikari" w:date="2019-12-25T20:53:00Z"/>
              <w:lang w:eastAsia="zh-CN"/>
            </w:rPr>
          </w:rPrChange>
        </w:rPr>
        <w:pPrChange w:id="62" w:author="Asano Hikari" w:date="2019-12-25T20:59:00Z">
          <w:pPr>
            <w:pStyle w:val="a3"/>
            <w:numPr>
              <w:numId w:val="1"/>
            </w:numPr>
            <w:shd w:val="clear" w:color="auto" w:fill="1E1E1E"/>
            <w:spacing w:line="285" w:lineRule="atLeast"/>
            <w:ind w:hanging="360"/>
          </w:pPr>
        </w:pPrChange>
      </w:pPr>
      <w:ins w:id="63" w:author="Asano Hikari" w:date="2019-12-25T20:53:00Z">
        <w:r w:rsidRPr="00FA3276">
          <w:rPr>
            <w:rFonts w:ascii="Consolas" w:eastAsia="宋体" w:hAnsi="Consolas" w:cs="宋体"/>
            <w:color w:val="D4D4D4"/>
            <w:sz w:val="21"/>
            <w:szCs w:val="21"/>
            <w:lang w:eastAsia="zh-CN"/>
            <w:rPrChange w:id="64" w:author="Asano Hikari" w:date="2019-12-25T20:59:00Z">
              <w:rPr>
                <w:lang w:eastAsia="zh-CN"/>
              </w:rPr>
            </w:rPrChange>
          </w:rPr>
          <w:t>        fname = </w:t>
        </w:r>
        <w:r w:rsidRPr="00FA3276">
          <w:rPr>
            <w:rFonts w:ascii="Consolas" w:eastAsia="宋体" w:hAnsi="Consolas" w:cs="宋体"/>
            <w:color w:val="9CDCFE"/>
            <w:sz w:val="21"/>
            <w:szCs w:val="21"/>
            <w:lang w:eastAsia="zh-CN"/>
            <w:rPrChange w:id="65" w:author="Asano Hikari" w:date="2019-12-25T20:59:00Z">
              <w:rPr>
                <w:color w:val="9CDCFE"/>
                <w:lang w:eastAsia="zh-CN"/>
              </w:rPr>
            </w:rPrChange>
          </w:rPr>
          <w:t>fq</w:t>
        </w:r>
        <w:r w:rsidRPr="00FA3276">
          <w:rPr>
            <w:rFonts w:ascii="Consolas" w:eastAsia="宋体" w:hAnsi="Consolas" w:cs="宋体"/>
            <w:color w:val="D4D4D4"/>
            <w:sz w:val="21"/>
            <w:szCs w:val="21"/>
            <w:lang w:eastAsia="zh-CN"/>
            <w:rPrChange w:id="66" w:author="Asano Hikari" w:date="2019-12-25T20:59:00Z">
              <w:rPr>
                <w:lang w:eastAsia="zh-CN"/>
              </w:rPr>
            </w:rPrChange>
          </w:rPr>
          <w:t>-&gt;</w:t>
        </w:r>
        <w:r w:rsidRPr="00FA3276">
          <w:rPr>
            <w:rFonts w:ascii="Consolas" w:eastAsia="宋体" w:hAnsi="Consolas" w:cs="宋体"/>
            <w:color w:val="9CDCFE"/>
            <w:sz w:val="21"/>
            <w:szCs w:val="21"/>
            <w:lang w:eastAsia="zh-CN"/>
            <w:rPrChange w:id="67" w:author="Asano Hikari" w:date="2019-12-25T20:59:00Z">
              <w:rPr>
                <w:color w:val="9CDCFE"/>
                <w:lang w:eastAsia="zh-CN"/>
              </w:rPr>
            </w:rPrChange>
          </w:rPr>
          <w:t>filenames</w:t>
        </w:r>
        <w:r w:rsidRPr="00FA3276">
          <w:rPr>
            <w:rFonts w:ascii="Consolas" w:eastAsia="宋体" w:hAnsi="Consolas" w:cs="宋体"/>
            <w:color w:val="D4D4D4"/>
            <w:sz w:val="21"/>
            <w:szCs w:val="21"/>
            <w:lang w:eastAsia="zh-CN"/>
            <w:rPrChange w:id="68" w:author="Asano Hikari" w:date="2019-12-25T20:59:00Z">
              <w:rPr>
                <w:lang w:eastAsia="zh-CN"/>
              </w:rPr>
            </w:rPrChange>
          </w:rPr>
          <w:t>.</w:t>
        </w:r>
        <w:r w:rsidRPr="00FA3276">
          <w:rPr>
            <w:rFonts w:ascii="Consolas" w:eastAsia="宋体" w:hAnsi="Consolas" w:cs="宋体"/>
            <w:color w:val="DCDCAA"/>
            <w:sz w:val="21"/>
            <w:szCs w:val="21"/>
            <w:lang w:eastAsia="zh-CN"/>
            <w:rPrChange w:id="69" w:author="Asano Hikari" w:date="2019-12-25T20:59:00Z">
              <w:rPr>
                <w:color w:val="DCDCAA"/>
                <w:lang w:eastAsia="zh-CN"/>
              </w:rPr>
            </w:rPrChange>
          </w:rPr>
          <w:t>front</w:t>
        </w:r>
        <w:r w:rsidRPr="00FA3276">
          <w:rPr>
            <w:rFonts w:ascii="Consolas" w:eastAsia="宋体" w:hAnsi="Consolas" w:cs="宋体"/>
            <w:color w:val="D4D4D4"/>
            <w:sz w:val="21"/>
            <w:szCs w:val="21"/>
            <w:lang w:eastAsia="zh-CN"/>
            <w:rPrChange w:id="70" w:author="Asano Hikari" w:date="2019-12-25T20:59:00Z">
              <w:rPr>
                <w:lang w:eastAsia="zh-CN"/>
              </w:rPr>
            </w:rPrChange>
          </w:rPr>
          <w:t>();</w:t>
        </w:r>
      </w:ins>
    </w:p>
    <w:p w14:paraId="507480DE" w14:textId="77777777" w:rsidR="00FA3276" w:rsidRPr="00FA3276" w:rsidRDefault="00FA3276" w:rsidP="00FA3276">
      <w:pPr>
        <w:shd w:val="clear" w:color="auto" w:fill="1E1E1E"/>
        <w:spacing w:line="285" w:lineRule="atLeast"/>
        <w:rPr>
          <w:ins w:id="71" w:author="Asano Hikari" w:date="2019-12-25T20:53:00Z"/>
          <w:rFonts w:ascii="Consolas" w:eastAsia="宋体" w:hAnsi="Consolas" w:cs="宋体"/>
          <w:color w:val="D4D4D4"/>
          <w:sz w:val="21"/>
          <w:szCs w:val="21"/>
          <w:lang w:eastAsia="zh-CN"/>
          <w:rPrChange w:id="72" w:author="Asano Hikari" w:date="2019-12-25T20:59:00Z">
            <w:rPr>
              <w:ins w:id="73" w:author="Asano Hikari" w:date="2019-12-25T20:53:00Z"/>
              <w:lang w:eastAsia="zh-CN"/>
            </w:rPr>
          </w:rPrChange>
        </w:rPr>
        <w:pPrChange w:id="74" w:author="Asano Hikari" w:date="2019-12-25T20:59:00Z">
          <w:pPr>
            <w:pStyle w:val="a3"/>
            <w:numPr>
              <w:numId w:val="1"/>
            </w:numPr>
            <w:shd w:val="clear" w:color="auto" w:fill="1E1E1E"/>
            <w:spacing w:line="285" w:lineRule="atLeast"/>
            <w:ind w:hanging="360"/>
          </w:pPr>
        </w:pPrChange>
      </w:pPr>
      <w:ins w:id="75" w:author="Asano Hikari" w:date="2019-12-25T20:53:00Z">
        <w:r w:rsidRPr="00FA3276">
          <w:rPr>
            <w:rFonts w:ascii="Consolas" w:eastAsia="宋体" w:hAnsi="Consolas" w:cs="宋体"/>
            <w:color w:val="D4D4D4"/>
            <w:sz w:val="21"/>
            <w:szCs w:val="21"/>
            <w:lang w:eastAsia="zh-CN"/>
            <w:rPrChange w:id="76" w:author="Asano Hikari" w:date="2019-12-25T20:59:00Z">
              <w:rPr>
                <w:lang w:eastAsia="zh-CN"/>
              </w:rPr>
            </w:rPrChange>
          </w:rPr>
          <w:t>        </w:t>
        </w:r>
        <w:r w:rsidRPr="00FA3276">
          <w:rPr>
            <w:rFonts w:ascii="Consolas" w:eastAsia="宋体" w:hAnsi="Consolas" w:cs="宋体"/>
            <w:color w:val="9CDCFE"/>
            <w:sz w:val="21"/>
            <w:szCs w:val="21"/>
            <w:lang w:eastAsia="zh-CN"/>
            <w:rPrChange w:id="77" w:author="Asano Hikari" w:date="2019-12-25T20:59:00Z">
              <w:rPr>
                <w:color w:val="9CDCFE"/>
                <w:lang w:eastAsia="zh-CN"/>
              </w:rPr>
            </w:rPrChange>
          </w:rPr>
          <w:t>fq</w:t>
        </w:r>
        <w:r w:rsidRPr="00FA3276">
          <w:rPr>
            <w:rFonts w:ascii="Consolas" w:eastAsia="宋体" w:hAnsi="Consolas" w:cs="宋体"/>
            <w:color w:val="D4D4D4"/>
            <w:sz w:val="21"/>
            <w:szCs w:val="21"/>
            <w:lang w:eastAsia="zh-CN"/>
            <w:rPrChange w:id="78" w:author="Asano Hikari" w:date="2019-12-25T20:59:00Z">
              <w:rPr>
                <w:lang w:eastAsia="zh-CN"/>
              </w:rPr>
            </w:rPrChange>
          </w:rPr>
          <w:t>-&gt;</w:t>
        </w:r>
        <w:r w:rsidRPr="00FA3276">
          <w:rPr>
            <w:rFonts w:ascii="Consolas" w:eastAsia="宋体" w:hAnsi="Consolas" w:cs="宋体"/>
            <w:color w:val="9CDCFE"/>
            <w:sz w:val="21"/>
            <w:szCs w:val="21"/>
            <w:lang w:eastAsia="zh-CN"/>
            <w:rPrChange w:id="79" w:author="Asano Hikari" w:date="2019-12-25T20:59:00Z">
              <w:rPr>
                <w:color w:val="9CDCFE"/>
                <w:lang w:eastAsia="zh-CN"/>
              </w:rPr>
            </w:rPrChange>
          </w:rPr>
          <w:t>filenames</w:t>
        </w:r>
        <w:r w:rsidRPr="00FA3276">
          <w:rPr>
            <w:rFonts w:ascii="Consolas" w:eastAsia="宋体" w:hAnsi="Consolas" w:cs="宋体"/>
            <w:color w:val="D4D4D4"/>
            <w:sz w:val="21"/>
            <w:szCs w:val="21"/>
            <w:lang w:eastAsia="zh-CN"/>
            <w:rPrChange w:id="80" w:author="Asano Hikari" w:date="2019-12-25T20:59:00Z">
              <w:rPr>
                <w:lang w:eastAsia="zh-CN"/>
              </w:rPr>
            </w:rPrChange>
          </w:rPr>
          <w:t>.</w:t>
        </w:r>
        <w:r w:rsidRPr="00FA3276">
          <w:rPr>
            <w:rFonts w:ascii="Consolas" w:eastAsia="宋体" w:hAnsi="Consolas" w:cs="宋体"/>
            <w:color w:val="DCDCAA"/>
            <w:sz w:val="21"/>
            <w:szCs w:val="21"/>
            <w:lang w:eastAsia="zh-CN"/>
            <w:rPrChange w:id="81" w:author="Asano Hikari" w:date="2019-12-25T20:59:00Z">
              <w:rPr>
                <w:color w:val="DCDCAA"/>
                <w:lang w:eastAsia="zh-CN"/>
              </w:rPr>
            </w:rPrChange>
          </w:rPr>
          <w:t>pop_front</w:t>
        </w:r>
        <w:r w:rsidRPr="00FA3276">
          <w:rPr>
            <w:rFonts w:ascii="Consolas" w:eastAsia="宋体" w:hAnsi="Consolas" w:cs="宋体"/>
            <w:color w:val="D4D4D4"/>
            <w:sz w:val="21"/>
            <w:szCs w:val="21"/>
            <w:lang w:eastAsia="zh-CN"/>
            <w:rPrChange w:id="82" w:author="Asano Hikari" w:date="2019-12-25T20:59:00Z">
              <w:rPr>
                <w:lang w:eastAsia="zh-CN"/>
              </w:rPr>
            </w:rPrChange>
          </w:rPr>
          <w:t>();</w:t>
        </w:r>
      </w:ins>
    </w:p>
    <w:p w14:paraId="20809653" w14:textId="77777777" w:rsidR="00FA3276" w:rsidRPr="00FA3276" w:rsidRDefault="00FA3276" w:rsidP="00FA3276">
      <w:pPr>
        <w:shd w:val="clear" w:color="auto" w:fill="1E1E1E"/>
        <w:spacing w:line="285" w:lineRule="atLeast"/>
        <w:rPr>
          <w:ins w:id="83" w:author="Asano Hikari" w:date="2019-12-25T20:53:00Z"/>
          <w:rFonts w:ascii="Consolas" w:eastAsia="宋体" w:hAnsi="Consolas" w:cs="宋体"/>
          <w:color w:val="D4D4D4"/>
          <w:sz w:val="21"/>
          <w:szCs w:val="21"/>
          <w:lang w:eastAsia="zh-CN"/>
          <w:rPrChange w:id="84" w:author="Asano Hikari" w:date="2019-12-25T20:59:00Z">
            <w:rPr>
              <w:ins w:id="85" w:author="Asano Hikari" w:date="2019-12-25T20:53:00Z"/>
              <w:lang w:eastAsia="zh-CN"/>
            </w:rPr>
          </w:rPrChange>
        </w:rPr>
        <w:pPrChange w:id="86" w:author="Asano Hikari" w:date="2019-12-25T20:59:00Z">
          <w:pPr>
            <w:pStyle w:val="a3"/>
            <w:numPr>
              <w:numId w:val="1"/>
            </w:numPr>
            <w:shd w:val="clear" w:color="auto" w:fill="1E1E1E"/>
            <w:spacing w:line="285" w:lineRule="atLeast"/>
            <w:ind w:hanging="360"/>
          </w:pPr>
        </w:pPrChange>
      </w:pPr>
      <w:ins w:id="87" w:author="Asano Hikari" w:date="2019-12-25T20:53:00Z">
        <w:r w:rsidRPr="00FA3276">
          <w:rPr>
            <w:rFonts w:ascii="Consolas" w:eastAsia="宋体" w:hAnsi="Consolas" w:cs="宋体"/>
            <w:color w:val="D4D4D4"/>
            <w:sz w:val="21"/>
            <w:szCs w:val="21"/>
            <w:lang w:eastAsia="zh-CN"/>
            <w:rPrChange w:id="88" w:author="Asano Hikari" w:date="2019-12-25T20:59:00Z">
              <w:rPr>
                <w:lang w:eastAsia="zh-CN"/>
              </w:rPr>
            </w:rPrChange>
          </w:rPr>
          <w:t>      }</w:t>
        </w:r>
      </w:ins>
    </w:p>
    <w:p w14:paraId="0013A12F" w14:textId="77777777" w:rsidR="00FA3276" w:rsidRPr="00FA3276" w:rsidRDefault="00FA3276" w:rsidP="00FA3276">
      <w:pPr>
        <w:shd w:val="clear" w:color="auto" w:fill="1E1E1E"/>
        <w:spacing w:line="285" w:lineRule="atLeast"/>
        <w:rPr>
          <w:ins w:id="89" w:author="Asano Hikari" w:date="2019-12-25T20:53:00Z"/>
          <w:rFonts w:ascii="Consolas" w:eastAsia="宋体" w:hAnsi="Consolas" w:cs="宋体"/>
          <w:color w:val="D4D4D4"/>
          <w:sz w:val="21"/>
          <w:szCs w:val="21"/>
          <w:lang w:eastAsia="zh-CN"/>
          <w:rPrChange w:id="90" w:author="Asano Hikari" w:date="2019-12-25T20:59:00Z">
            <w:rPr>
              <w:ins w:id="91" w:author="Asano Hikari" w:date="2019-12-25T20:53:00Z"/>
              <w:color w:val="D4D4D4"/>
              <w:lang w:eastAsia="zh-CN"/>
            </w:rPr>
          </w:rPrChange>
        </w:rPr>
        <w:pPrChange w:id="92" w:author="Asano Hikari" w:date="2019-12-25T20:59:00Z">
          <w:pPr>
            <w:pStyle w:val="a3"/>
            <w:numPr>
              <w:numId w:val="1"/>
            </w:numPr>
            <w:shd w:val="clear" w:color="auto" w:fill="1E1E1E"/>
            <w:spacing w:line="285" w:lineRule="atLeast"/>
            <w:ind w:hanging="360"/>
          </w:pPr>
        </w:pPrChange>
      </w:pPr>
      <w:ins w:id="93" w:author="Asano Hikari" w:date="2019-12-25T20:53:00Z">
        <w:r w:rsidRPr="00FA3276">
          <w:rPr>
            <w:rFonts w:ascii="Consolas" w:eastAsia="宋体" w:hAnsi="Consolas" w:cs="宋体"/>
            <w:color w:val="D4D4D4"/>
            <w:sz w:val="21"/>
            <w:szCs w:val="21"/>
            <w:lang w:eastAsia="zh-CN"/>
            <w:rPrChange w:id="94" w:author="Asano Hikari" w:date="2019-12-25T20:59:00Z">
              <w:rPr>
                <w:color w:val="D4D4D4"/>
                <w:lang w:eastAsia="zh-CN"/>
              </w:rPr>
            </w:rPrChange>
          </w:rPr>
          <w:t>      </w:t>
        </w:r>
        <w:r w:rsidRPr="00FA3276">
          <w:rPr>
            <w:rFonts w:ascii="Consolas" w:eastAsia="宋体" w:hAnsi="Consolas" w:cs="宋体"/>
            <w:color w:val="C586C0"/>
            <w:sz w:val="21"/>
            <w:szCs w:val="21"/>
            <w:lang w:eastAsia="zh-CN"/>
            <w:rPrChange w:id="95" w:author="Asano Hikari" w:date="2019-12-25T20:59:00Z">
              <w:rPr>
                <w:color w:val="C586C0"/>
                <w:lang w:eastAsia="zh-CN"/>
              </w:rPr>
            </w:rPrChange>
          </w:rPr>
          <w:t>else</w:t>
        </w:r>
        <w:r w:rsidRPr="00FA3276">
          <w:rPr>
            <w:rFonts w:ascii="Consolas" w:eastAsia="宋体" w:hAnsi="Consolas" w:cs="宋体"/>
            <w:color w:val="6A9955"/>
            <w:sz w:val="21"/>
            <w:szCs w:val="21"/>
            <w:lang w:eastAsia="zh-CN"/>
            <w:rPrChange w:id="96" w:author="Asano Hikari" w:date="2019-12-25T20:59:00Z">
              <w:rPr>
                <w:lang w:eastAsia="zh-CN"/>
              </w:rPr>
            </w:rPrChange>
          </w:rPr>
          <w:t> // nothing in the work queue</w:t>
        </w:r>
      </w:ins>
    </w:p>
    <w:p w14:paraId="0C1B2FF1" w14:textId="77777777" w:rsidR="00FA3276" w:rsidRPr="00FA3276" w:rsidRDefault="00FA3276" w:rsidP="00FA3276">
      <w:pPr>
        <w:shd w:val="clear" w:color="auto" w:fill="1E1E1E"/>
        <w:spacing w:line="285" w:lineRule="atLeast"/>
        <w:rPr>
          <w:ins w:id="97" w:author="Asano Hikari" w:date="2019-12-25T20:53:00Z"/>
          <w:rFonts w:ascii="Consolas" w:eastAsia="宋体" w:hAnsi="Consolas" w:cs="宋体"/>
          <w:color w:val="D4D4D4"/>
          <w:sz w:val="21"/>
          <w:szCs w:val="21"/>
          <w:lang w:eastAsia="zh-CN"/>
          <w:rPrChange w:id="98" w:author="Asano Hikari" w:date="2019-12-25T20:59:00Z">
            <w:rPr>
              <w:ins w:id="99" w:author="Asano Hikari" w:date="2019-12-25T20:53:00Z"/>
              <w:lang w:eastAsia="zh-CN"/>
            </w:rPr>
          </w:rPrChange>
        </w:rPr>
        <w:pPrChange w:id="100" w:author="Asano Hikari" w:date="2019-12-25T20:59:00Z">
          <w:pPr>
            <w:pStyle w:val="a3"/>
            <w:numPr>
              <w:numId w:val="1"/>
            </w:numPr>
            <w:shd w:val="clear" w:color="auto" w:fill="1E1E1E"/>
            <w:spacing w:line="285" w:lineRule="atLeast"/>
            <w:ind w:hanging="360"/>
          </w:pPr>
        </w:pPrChange>
      </w:pPr>
      <w:ins w:id="101" w:author="Asano Hikari" w:date="2019-12-25T20:53:00Z">
        <w:r w:rsidRPr="00FA3276">
          <w:rPr>
            <w:rFonts w:ascii="Consolas" w:eastAsia="宋体" w:hAnsi="Consolas" w:cs="宋体"/>
            <w:color w:val="D4D4D4"/>
            <w:sz w:val="21"/>
            <w:szCs w:val="21"/>
            <w:lang w:eastAsia="zh-CN"/>
            <w:rPrChange w:id="102" w:author="Asano Hikari" w:date="2019-12-25T20:59:00Z">
              <w:rPr>
                <w:lang w:eastAsia="zh-CN"/>
              </w:rPr>
            </w:rPrChange>
          </w:rPr>
          <w:t>      {</w:t>
        </w:r>
      </w:ins>
    </w:p>
    <w:p w14:paraId="0A0AD5F2" w14:textId="77777777" w:rsidR="00FA3276" w:rsidRPr="00FA3276" w:rsidRDefault="00FA3276" w:rsidP="00FA3276">
      <w:pPr>
        <w:shd w:val="clear" w:color="auto" w:fill="1E1E1E"/>
        <w:spacing w:line="285" w:lineRule="atLeast"/>
        <w:rPr>
          <w:ins w:id="103" w:author="Asano Hikari" w:date="2019-12-25T20:53:00Z"/>
          <w:rFonts w:ascii="Consolas" w:eastAsia="宋体" w:hAnsi="Consolas" w:cs="宋体"/>
          <w:color w:val="D4D4D4"/>
          <w:sz w:val="21"/>
          <w:szCs w:val="21"/>
          <w:lang w:eastAsia="zh-CN"/>
          <w:rPrChange w:id="104" w:author="Asano Hikari" w:date="2019-12-25T20:59:00Z">
            <w:rPr>
              <w:ins w:id="105" w:author="Asano Hikari" w:date="2019-12-25T20:53:00Z"/>
              <w:lang w:eastAsia="zh-CN"/>
            </w:rPr>
          </w:rPrChange>
        </w:rPr>
        <w:pPrChange w:id="106" w:author="Asano Hikari" w:date="2019-12-25T20:59:00Z">
          <w:pPr>
            <w:pStyle w:val="a3"/>
            <w:numPr>
              <w:numId w:val="1"/>
            </w:numPr>
            <w:shd w:val="clear" w:color="auto" w:fill="1E1E1E"/>
            <w:spacing w:line="285" w:lineRule="atLeast"/>
            <w:ind w:hanging="360"/>
          </w:pPr>
        </w:pPrChange>
      </w:pPr>
      <w:ins w:id="107" w:author="Asano Hikari" w:date="2019-12-25T20:53:00Z">
        <w:r w:rsidRPr="00FA3276">
          <w:rPr>
            <w:rFonts w:ascii="Consolas" w:eastAsia="宋体" w:hAnsi="Consolas" w:cs="宋体"/>
            <w:color w:val="D4D4D4"/>
            <w:sz w:val="21"/>
            <w:szCs w:val="21"/>
            <w:lang w:eastAsia="zh-CN"/>
            <w:rPrChange w:id="108" w:author="Asano Hikari" w:date="2019-12-25T20:59:00Z">
              <w:rPr>
                <w:lang w:eastAsia="zh-CN"/>
              </w:rPr>
            </w:rPrChange>
          </w:rPr>
          <w:t>        </w:t>
        </w:r>
        <w:r w:rsidRPr="00FA3276">
          <w:rPr>
            <w:rFonts w:ascii="Consolas" w:eastAsia="宋体" w:hAnsi="Consolas" w:cs="宋体"/>
            <w:color w:val="C586C0"/>
            <w:sz w:val="21"/>
            <w:szCs w:val="21"/>
            <w:lang w:eastAsia="zh-CN"/>
            <w:rPrChange w:id="109" w:author="Asano Hikari" w:date="2019-12-25T20:59:00Z">
              <w:rPr>
                <w:color w:val="C586C0"/>
                <w:lang w:eastAsia="zh-CN"/>
              </w:rPr>
            </w:rPrChange>
          </w:rPr>
          <w:t>return</w:t>
        </w:r>
        <w:r w:rsidRPr="00FA3276">
          <w:rPr>
            <w:rFonts w:ascii="Consolas" w:eastAsia="宋体" w:hAnsi="Consolas" w:cs="宋体"/>
            <w:color w:val="D4D4D4"/>
            <w:sz w:val="21"/>
            <w:szCs w:val="21"/>
            <w:lang w:eastAsia="zh-CN"/>
            <w:rPrChange w:id="110" w:author="Asano Hikari" w:date="2019-12-25T20:59:00Z">
              <w:rPr>
                <w:lang w:eastAsia="zh-CN"/>
              </w:rPr>
            </w:rPrChange>
          </w:rPr>
          <w:t>;</w:t>
        </w:r>
      </w:ins>
    </w:p>
    <w:p w14:paraId="5CBE582F" w14:textId="77777777" w:rsidR="00FA3276" w:rsidRPr="00FA3276" w:rsidRDefault="00FA3276" w:rsidP="00FA3276">
      <w:pPr>
        <w:shd w:val="clear" w:color="auto" w:fill="1E1E1E"/>
        <w:spacing w:line="285" w:lineRule="atLeast"/>
        <w:rPr>
          <w:ins w:id="111" w:author="Asano Hikari" w:date="2019-12-25T20:53:00Z"/>
          <w:rFonts w:ascii="Consolas" w:eastAsia="宋体" w:hAnsi="Consolas" w:cs="宋体"/>
          <w:color w:val="D4D4D4"/>
          <w:sz w:val="21"/>
          <w:szCs w:val="21"/>
          <w:lang w:eastAsia="zh-CN"/>
          <w:rPrChange w:id="112" w:author="Asano Hikari" w:date="2019-12-25T20:59:00Z">
            <w:rPr>
              <w:ins w:id="113" w:author="Asano Hikari" w:date="2019-12-25T20:53:00Z"/>
              <w:lang w:eastAsia="zh-CN"/>
            </w:rPr>
          </w:rPrChange>
        </w:rPr>
        <w:pPrChange w:id="114" w:author="Asano Hikari" w:date="2019-12-25T20:59:00Z">
          <w:pPr>
            <w:pStyle w:val="a3"/>
            <w:numPr>
              <w:numId w:val="1"/>
            </w:numPr>
            <w:shd w:val="clear" w:color="auto" w:fill="1E1E1E"/>
            <w:spacing w:line="285" w:lineRule="atLeast"/>
            <w:ind w:hanging="360"/>
          </w:pPr>
        </w:pPrChange>
      </w:pPr>
      <w:ins w:id="115" w:author="Asano Hikari" w:date="2019-12-25T20:53:00Z">
        <w:r w:rsidRPr="00FA3276">
          <w:rPr>
            <w:rFonts w:ascii="Consolas" w:eastAsia="宋体" w:hAnsi="Consolas" w:cs="宋体"/>
            <w:color w:val="D4D4D4"/>
            <w:sz w:val="21"/>
            <w:szCs w:val="21"/>
            <w:lang w:eastAsia="zh-CN"/>
            <w:rPrChange w:id="116" w:author="Asano Hikari" w:date="2019-12-25T20:59:00Z">
              <w:rPr>
                <w:lang w:eastAsia="zh-CN"/>
              </w:rPr>
            </w:rPrChange>
          </w:rPr>
          <w:t>      }</w:t>
        </w:r>
      </w:ins>
    </w:p>
    <w:p w14:paraId="09EAA6DC" w14:textId="4BD00E43" w:rsidR="00FA3276" w:rsidRPr="00FA3276" w:rsidRDefault="00FA3276" w:rsidP="00FA3276">
      <w:pPr>
        <w:shd w:val="clear" w:color="auto" w:fill="1E1E1E"/>
        <w:spacing w:line="285" w:lineRule="atLeast"/>
        <w:rPr>
          <w:ins w:id="117" w:author="Asano Hikari" w:date="2019-12-25T20:55:00Z"/>
          <w:rFonts w:ascii="Consolas" w:eastAsia="宋体" w:hAnsi="Consolas" w:cs="宋体"/>
          <w:color w:val="D4D4D4"/>
          <w:sz w:val="21"/>
          <w:szCs w:val="21"/>
          <w:lang w:eastAsia="zh-CN"/>
          <w:rPrChange w:id="118" w:author="Asano Hikari" w:date="2019-12-25T20:59:00Z">
            <w:rPr>
              <w:ins w:id="119" w:author="Asano Hikari" w:date="2019-12-25T20:55:00Z"/>
              <w:rFonts w:ascii="Consolas" w:eastAsia="宋体" w:hAnsi="Consolas" w:cs="宋体"/>
              <w:color w:val="6A9955"/>
              <w:sz w:val="21"/>
              <w:szCs w:val="21"/>
              <w:lang w:eastAsia="zh-CN"/>
            </w:rPr>
          </w:rPrChange>
        </w:rPr>
        <w:pPrChange w:id="120" w:author="Asano Hikari" w:date="2019-12-25T20:59:00Z">
          <w:pPr>
            <w:pStyle w:val="a3"/>
            <w:numPr>
              <w:numId w:val="1"/>
            </w:numPr>
            <w:shd w:val="clear" w:color="auto" w:fill="1E1E1E"/>
            <w:spacing w:line="285" w:lineRule="atLeast"/>
            <w:ind w:hanging="360"/>
          </w:pPr>
        </w:pPrChange>
      </w:pPr>
      <w:ins w:id="121" w:author="Asano Hikari" w:date="2019-12-25T20:53:00Z">
        <w:r w:rsidRPr="00FA3276">
          <w:rPr>
            <w:rFonts w:ascii="Consolas" w:eastAsia="宋体" w:hAnsi="Consolas" w:cs="宋体"/>
            <w:color w:val="D4D4D4"/>
            <w:sz w:val="21"/>
            <w:szCs w:val="21"/>
            <w:lang w:eastAsia="zh-CN"/>
            <w:rPrChange w:id="122" w:author="Asano Hikari" w:date="2019-12-25T20:59:00Z">
              <w:rPr>
                <w:color w:val="D4D4D4"/>
                <w:lang w:eastAsia="zh-CN"/>
              </w:rPr>
            </w:rPrChange>
          </w:rPr>
          <w:t>    }</w:t>
        </w:r>
        <w:r w:rsidRPr="00FA3276">
          <w:rPr>
            <w:rFonts w:ascii="Consolas" w:eastAsia="宋体" w:hAnsi="Consolas" w:cs="宋体"/>
            <w:color w:val="6A9955"/>
            <w:sz w:val="21"/>
            <w:szCs w:val="21"/>
            <w:lang w:eastAsia="zh-CN"/>
            <w:rPrChange w:id="123" w:author="Asano Hikari" w:date="2019-12-25T20:59:00Z">
              <w:rPr>
                <w:color w:val="6A9955"/>
                <w:lang w:eastAsia="zh-CN"/>
              </w:rPr>
            </w:rPrChange>
          </w:rPr>
          <w:t> </w:t>
        </w:r>
      </w:ins>
      <w:ins w:id="124" w:author="Asano Hikari" w:date="2019-12-25T20:55:00Z">
        <w:r w:rsidRPr="00FA3276">
          <w:rPr>
            <w:rFonts w:ascii="Consolas" w:eastAsia="宋体" w:hAnsi="Consolas" w:cs="宋体"/>
            <w:color w:val="D4D4D4"/>
            <w:sz w:val="21"/>
            <w:szCs w:val="21"/>
            <w:lang w:eastAsia="zh-CN"/>
            <w:rPrChange w:id="125" w:author="Asano Hikari" w:date="2019-12-25T20:59:00Z">
              <w:rPr>
                <w:color w:val="D4D4D4"/>
                <w:lang w:eastAsia="zh-CN"/>
              </w:rPr>
            </w:rPrChange>
          </w:rPr>
          <w:t xml:space="preserve">// </w:t>
        </w:r>
        <w:r w:rsidRPr="00FA3276">
          <w:rPr>
            <w:rFonts w:ascii="Consolas" w:eastAsia="宋体" w:hAnsi="Consolas" w:cs="宋体"/>
            <w:i/>
            <w:color w:val="FF0000"/>
            <w:sz w:val="21"/>
            <w:szCs w:val="21"/>
            <w:lang w:eastAsia="zh-CN"/>
            <w:rPrChange w:id="126" w:author="Asano Hikari" w:date="2019-12-25T20:59:00Z">
              <w:rPr>
                <w:rFonts w:ascii="Consolas" w:eastAsia="宋体" w:hAnsi="Consolas" w:cs="宋体"/>
                <w:i/>
                <w:color w:val="D4D4D4"/>
                <w:sz w:val="21"/>
                <w:szCs w:val="21"/>
                <w:lang w:eastAsia="zh-CN"/>
              </w:rPr>
            </w:rPrChange>
          </w:rPr>
          <w:t>Critical Sections</w:t>
        </w:r>
        <w:r w:rsidRPr="00FA3276">
          <w:rPr>
            <w:rFonts w:ascii="Consolas" w:eastAsia="宋体" w:hAnsi="Consolas" w:cs="宋体"/>
            <w:i/>
            <w:color w:val="FF0000"/>
            <w:sz w:val="21"/>
            <w:szCs w:val="21"/>
            <w:lang w:eastAsia="zh-CN"/>
            <w:rPrChange w:id="127" w:author="Asano Hikari" w:date="2019-12-25T20:59:00Z">
              <w:rPr>
                <w:lang w:eastAsia="zh-CN"/>
              </w:rPr>
            </w:rPrChange>
          </w:rPr>
          <w:t xml:space="preserve"> </w:t>
        </w:r>
      </w:ins>
      <w:ins w:id="128" w:author="Asano Hikari" w:date="2019-12-25T20:56:00Z">
        <w:r w:rsidRPr="00FA3276">
          <w:rPr>
            <w:rFonts w:ascii="Consolas" w:eastAsia="宋体" w:hAnsi="Consolas" w:cs="宋体" w:hint="eastAsia"/>
            <w:i/>
            <w:color w:val="FF0000"/>
            <w:sz w:val="21"/>
            <w:szCs w:val="21"/>
            <w:lang w:eastAsia="zh-CN"/>
            <w:rPrChange w:id="129" w:author="Asano Hikari" w:date="2019-12-25T20:59:00Z">
              <w:rPr>
                <w:rFonts w:hint="eastAsia"/>
                <w:lang w:eastAsia="zh-CN"/>
              </w:rPr>
            </w:rPrChange>
          </w:rPr>
          <w:t>↑</w:t>
        </w:r>
      </w:ins>
    </w:p>
    <w:p w14:paraId="0D49DE5C" w14:textId="74B5CA98" w:rsidR="00FA3276" w:rsidRPr="00FA3276" w:rsidRDefault="00FA3276" w:rsidP="00FA3276">
      <w:pPr>
        <w:shd w:val="clear" w:color="auto" w:fill="1E1E1E"/>
        <w:spacing w:line="285" w:lineRule="atLeast"/>
        <w:rPr>
          <w:ins w:id="130" w:author="Asano Hikari" w:date="2019-12-25T20:59:00Z"/>
          <w:rFonts w:ascii="Consolas" w:eastAsia="宋体" w:hAnsi="Consolas" w:cs="宋体"/>
          <w:color w:val="D4D4D4"/>
          <w:sz w:val="21"/>
          <w:szCs w:val="21"/>
          <w:lang w:eastAsia="zh-CN"/>
          <w:rPrChange w:id="131" w:author="Asano Hikari" w:date="2019-12-25T20:59:00Z">
            <w:rPr>
              <w:ins w:id="132" w:author="Asano Hikari" w:date="2019-12-25T20:59:00Z"/>
              <w:rFonts w:ascii="Consolas" w:eastAsia="宋体" w:hAnsi="Consolas" w:cs="宋体"/>
              <w:color w:val="6A9955"/>
              <w:sz w:val="21"/>
              <w:szCs w:val="21"/>
              <w:lang w:eastAsia="zh-CN"/>
            </w:rPr>
          </w:rPrChange>
        </w:rPr>
        <w:pPrChange w:id="133" w:author="Asano Hikari" w:date="2019-12-25T20:59:00Z">
          <w:pPr>
            <w:pStyle w:val="a3"/>
            <w:numPr>
              <w:numId w:val="1"/>
            </w:numPr>
            <w:shd w:val="clear" w:color="auto" w:fill="1E1E1E"/>
            <w:spacing w:line="285" w:lineRule="atLeast"/>
            <w:ind w:hanging="360"/>
          </w:pPr>
        </w:pPrChange>
      </w:pPr>
      <w:ins w:id="134" w:author="Asano Hikari" w:date="2019-12-25T20:53:00Z">
        <w:r w:rsidRPr="00FA3276">
          <w:rPr>
            <w:rFonts w:ascii="Consolas" w:eastAsia="宋体" w:hAnsi="Consolas" w:cs="宋体"/>
            <w:color w:val="6A9955"/>
            <w:sz w:val="21"/>
            <w:szCs w:val="21"/>
            <w:lang w:eastAsia="zh-CN"/>
            <w:rPrChange w:id="135" w:author="Asano Hikari" w:date="2019-12-25T20:59:00Z">
              <w:rPr>
                <w:lang w:eastAsia="zh-CN"/>
              </w:rPr>
            </w:rPrChange>
          </w:rPr>
          <w:t>// lck destroyed here</w:t>
        </w:r>
      </w:ins>
    </w:p>
    <w:p w14:paraId="7D2A1902" w14:textId="77954955" w:rsidR="00FA3276" w:rsidRDefault="00FA3276" w:rsidP="00FA3276">
      <w:pPr>
        <w:shd w:val="clear" w:color="auto" w:fill="1E1E1E"/>
        <w:spacing w:line="285" w:lineRule="atLeast"/>
        <w:rPr>
          <w:ins w:id="136" w:author="Asano Hikari" w:date="2019-12-25T20:59:00Z"/>
          <w:rFonts w:ascii="Consolas" w:eastAsia="宋体" w:hAnsi="Consolas" w:cs="宋体"/>
          <w:color w:val="D4D4D4"/>
          <w:sz w:val="21"/>
          <w:szCs w:val="21"/>
          <w:lang w:eastAsia="zh-CN"/>
        </w:rPr>
      </w:pPr>
    </w:p>
    <w:p w14:paraId="762896F7" w14:textId="77777777" w:rsidR="00FA3276" w:rsidRPr="00FA3276" w:rsidRDefault="00FA3276" w:rsidP="00FA3276">
      <w:pPr>
        <w:shd w:val="clear" w:color="auto" w:fill="1E1E1E"/>
        <w:spacing w:line="285" w:lineRule="atLeast"/>
        <w:rPr>
          <w:ins w:id="137" w:author="Asano Hikari" w:date="2019-12-25T20:59:00Z"/>
          <w:rFonts w:ascii="Consolas" w:eastAsia="宋体" w:hAnsi="Consolas" w:cs="宋体"/>
          <w:color w:val="D4D4D4"/>
          <w:sz w:val="21"/>
          <w:szCs w:val="21"/>
          <w:lang w:eastAsia="zh-CN"/>
        </w:rPr>
      </w:pPr>
      <w:ins w:id="138" w:author="Asano Hikari" w:date="2019-12-25T20:59:00Z">
        <w:r w:rsidRPr="00FA3276">
          <w:rPr>
            <w:rFonts w:ascii="Consolas" w:eastAsia="宋体" w:hAnsi="Consolas" w:cs="宋体"/>
            <w:color w:val="6A9955"/>
            <w:sz w:val="21"/>
            <w:szCs w:val="21"/>
            <w:lang w:eastAsia="zh-CN"/>
          </w:rPr>
          <w:t>// Store result</w:t>
        </w:r>
      </w:ins>
    </w:p>
    <w:p w14:paraId="0E347114" w14:textId="7721ABC6" w:rsidR="00FA3276" w:rsidRPr="00FA3276" w:rsidRDefault="00FA3276" w:rsidP="00FA3276">
      <w:pPr>
        <w:shd w:val="clear" w:color="auto" w:fill="1E1E1E"/>
        <w:spacing w:line="285" w:lineRule="atLeast"/>
        <w:rPr>
          <w:ins w:id="139" w:author="Asano Hikari" w:date="2019-12-25T20:59:00Z"/>
          <w:rFonts w:ascii="Consolas" w:eastAsia="宋体" w:hAnsi="Consolas" w:cs="宋体" w:hint="eastAsia"/>
          <w:color w:val="D4D4D4"/>
          <w:sz w:val="21"/>
          <w:szCs w:val="21"/>
          <w:lang w:eastAsia="zh-CN"/>
        </w:rPr>
      </w:pPr>
      <w:ins w:id="140" w:author="Asano Hikari" w:date="2019-12-25T20:59:00Z">
        <w:r w:rsidRPr="00FA3276">
          <w:rPr>
            <w:rFonts w:ascii="Consolas" w:eastAsia="宋体" w:hAnsi="Consolas" w:cs="宋体"/>
            <w:color w:val="D4D4D4"/>
            <w:sz w:val="21"/>
            <w:szCs w:val="21"/>
            <w:lang w:eastAsia="zh-CN"/>
          </w:rPr>
          <w:t>    {</w:t>
        </w:r>
      </w:ins>
      <w:ins w:id="141" w:author="Asano Hikari" w:date="2019-12-25T21:00:00Z">
        <w:r w:rsidRPr="00CA3A58">
          <w:rPr>
            <w:rFonts w:ascii="Consolas" w:eastAsia="宋体" w:hAnsi="Consolas" w:cs="宋体"/>
            <w:color w:val="D4D4D4"/>
            <w:sz w:val="21"/>
            <w:szCs w:val="21"/>
            <w:lang w:eastAsia="zh-CN"/>
          </w:rPr>
          <w:t xml:space="preserve">// </w:t>
        </w:r>
        <w:r w:rsidRPr="00CA3A58">
          <w:rPr>
            <w:rFonts w:ascii="Consolas" w:eastAsia="宋体" w:hAnsi="Consolas" w:cs="宋体"/>
            <w:i/>
            <w:color w:val="FF0000"/>
            <w:sz w:val="21"/>
            <w:szCs w:val="21"/>
            <w:lang w:eastAsia="zh-CN"/>
          </w:rPr>
          <w:t xml:space="preserve">Critical Sections </w:t>
        </w:r>
        <w:r w:rsidRPr="00CA3A58">
          <w:rPr>
            <w:rFonts w:ascii="Consolas" w:eastAsia="宋体" w:hAnsi="Consolas" w:cs="宋体" w:hint="eastAsia"/>
            <w:i/>
            <w:color w:val="FF0000"/>
            <w:sz w:val="21"/>
            <w:szCs w:val="21"/>
            <w:lang w:eastAsia="zh-CN"/>
          </w:rPr>
          <w:t>↓</w:t>
        </w:r>
      </w:ins>
    </w:p>
    <w:p w14:paraId="0CE2BCBF" w14:textId="77777777" w:rsidR="00FA3276" w:rsidRPr="00FA3276" w:rsidRDefault="00FA3276" w:rsidP="00FA3276">
      <w:pPr>
        <w:shd w:val="clear" w:color="auto" w:fill="1E1E1E"/>
        <w:spacing w:line="285" w:lineRule="atLeast"/>
        <w:rPr>
          <w:ins w:id="142" w:author="Asano Hikari" w:date="2019-12-25T20:59:00Z"/>
          <w:rFonts w:ascii="Consolas" w:eastAsia="宋体" w:hAnsi="Consolas" w:cs="宋体"/>
          <w:color w:val="D4D4D4"/>
          <w:sz w:val="21"/>
          <w:szCs w:val="21"/>
          <w:lang w:eastAsia="zh-CN"/>
        </w:rPr>
      </w:pPr>
      <w:ins w:id="143" w:author="Asano Hikari" w:date="2019-12-25T20:59:00Z">
        <w:r w:rsidRPr="00FA3276">
          <w:rPr>
            <w:rFonts w:ascii="Consolas" w:eastAsia="宋体" w:hAnsi="Consolas" w:cs="宋体"/>
            <w:color w:val="D4D4D4"/>
            <w:sz w:val="21"/>
            <w:szCs w:val="21"/>
            <w:lang w:eastAsia="zh-CN"/>
          </w:rPr>
          <w:t>      unique_lock&lt;mutex&gt; </w:t>
        </w:r>
        <w:r w:rsidRPr="00FA3276">
          <w:rPr>
            <w:rFonts w:ascii="Consolas" w:eastAsia="宋体" w:hAnsi="Consolas" w:cs="宋体"/>
            <w:color w:val="DCDCAA"/>
            <w:sz w:val="21"/>
            <w:szCs w:val="21"/>
            <w:lang w:eastAsia="zh-CN"/>
          </w:rPr>
          <w:t>lck</w:t>
        </w:r>
        <w:r w:rsidRPr="00FA3276">
          <w:rPr>
            <w:rFonts w:ascii="Consolas" w:eastAsia="宋体" w:hAnsi="Consolas" w:cs="宋体"/>
            <w:color w:val="D4D4D4"/>
            <w:sz w:val="21"/>
            <w:szCs w:val="21"/>
            <w:lang w:eastAsia="zh-CN"/>
          </w:rPr>
          <w:t>(</w:t>
        </w:r>
        <w:r w:rsidRPr="00FA3276">
          <w:rPr>
            <w:rFonts w:ascii="Consolas" w:eastAsia="宋体" w:hAnsi="Consolas" w:cs="宋体"/>
            <w:color w:val="9CDCFE"/>
            <w:sz w:val="21"/>
            <w:szCs w:val="21"/>
            <w:lang w:eastAsia="zh-CN"/>
          </w:rPr>
          <w:t>cq</w:t>
        </w:r>
        <w:r w:rsidRPr="00FA3276">
          <w:rPr>
            <w:rFonts w:ascii="Consolas" w:eastAsia="宋体" w:hAnsi="Consolas" w:cs="宋体"/>
            <w:color w:val="D4D4D4"/>
            <w:sz w:val="21"/>
            <w:szCs w:val="21"/>
            <w:lang w:eastAsia="zh-CN"/>
          </w:rPr>
          <w:t>-&gt;</w:t>
        </w:r>
        <w:r w:rsidRPr="00FA3276">
          <w:rPr>
            <w:rFonts w:ascii="Consolas" w:eastAsia="宋体" w:hAnsi="Consolas" w:cs="宋体"/>
            <w:color w:val="9CDCFE"/>
            <w:sz w:val="21"/>
            <w:szCs w:val="21"/>
            <w:lang w:eastAsia="zh-CN"/>
          </w:rPr>
          <w:t>m</w:t>
        </w:r>
        <w:r w:rsidRPr="00FA3276">
          <w:rPr>
            <w:rFonts w:ascii="Consolas" w:eastAsia="宋体" w:hAnsi="Consolas" w:cs="宋体"/>
            <w:color w:val="D4D4D4"/>
            <w:sz w:val="21"/>
            <w:szCs w:val="21"/>
            <w:lang w:eastAsia="zh-CN"/>
          </w:rPr>
          <w:t>);</w:t>
        </w:r>
      </w:ins>
    </w:p>
    <w:p w14:paraId="716FB2DE" w14:textId="77777777" w:rsidR="00FA3276" w:rsidRPr="00FA3276" w:rsidRDefault="00FA3276" w:rsidP="00FA3276">
      <w:pPr>
        <w:shd w:val="clear" w:color="auto" w:fill="1E1E1E"/>
        <w:spacing w:line="285" w:lineRule="atLeast"/>
        <w:rPr>
          <w:ins w:id="144" w:author="Asano Hikari" w:date="2019-12-25T20:59:00Z"/>
          <w:rFonts w:ascii="Consolas" w:eastAsia="宋体" w:hAnsi="Consolas" w:cs="宋体"/>
          <w:color w:val="D4D4D4"/>
          <w:sz w:val="21"/>
          <w:szCs w:val="21"/>
          <w:lang w:eastAsia="zh-CN"/>
        </w:rPr>
      </w:pPr>
      <w:ins w:id="145" w:author="Asano Hikari" w:date="2019-12-25T20:59:00Z">
        <w:r w:rsidRPr="00FA3276">
          <w:rPr>
            <w:rFonts w:ascii="Consolas" w:eastAsia="宋体" w:hAnsi="Consolas" w:cs="宋体"/>
            <w:color w:val="D4D4D4"/>
            <w:sz w:val="21"/>
            <w:szCs w:val="21"/>
            <w:lang w:eastAsia="zh-CN"/>
          </w:rPr>
          <w:t>      </w:t>
        </w:r>
        <w:r w:rsidRPr="00FA3276">
          <w:rPr>
            <w:rFonts w:ascii="Consolas" w:eastAsia="宋体" w:hAnsi="Consolas" w:cs="宋体"/>
            <w:color w:val="9CDCFE"/>
            <w:sz w:val="21"/>
            <w:szCs w:val="21"/>
            <w:lang w:eastAsia="zh-CN"/>
          </w:rPr>
          <w:t>cq</w:t>
        </w:r>
        <w:r w:rsidRPr="00FA3276">
          <w:rPr>
            <w:rFonts w:ascii="Consolas" w:eastAsia="宋体" w:hAnsi="Consolas" w:cs="宋体"/>
            <w:color w:val="D4D4D4"/>
            <w:sz w:val="21"/>
            <w:szCs w:val="21"/>
            <w:lang w:eastAsia="zh-CN"/>
          </w:rPr>
          <w:t>-&gt;</w:t>
        </w:r>
        <w:r w:rsidRPr="00FA3276">
          <w:rPr>
            <w:rFonts w:ascii="Consolas" w:eastAsia="宋体" w:hAnsi="Consolas" w:cs="宋体"/>
            <w:color w:val="9CDCFE"/>
            <w:sz w:val="21"/>
            <w:szCs w:val="21"/>
            <w:lang w:eastAsia="zh-CN"/>
          </w:rPr>
          <w:t>counts</w:t>
        </w:r>
        <w:r w:rsidRPr="00FA3276">
          <w:rPr>
            <w:rFonts w:ascii="Consolas" w:eastAsia="宋体" w:hAnsi="Consolas" w:cs="宋体"/>
            <w:color w:val="D4D4D4"/>
            <w:sz w:val="21"/>
            <w:szCs w:val="21"/>
            <w:lang w:eastAsia="zh-CN"/>
          </w:rPr>
          <w:t>.</w:t>
        </w:r>
        <w:r w:rsidRPr="00FA3276">
          <w:rPr>
            <w:rFonts w:ascii="Consolas" w:eastAsia="宋体" w:hAnsi="Consolas" w:cs="宋体"/>
            <w:color w:val="DCDCAA"/>
            <w:sz w:val="21"/>
            <w:szCs w:val="21"/>
            <w:lang w:eastAsia="zh-CN"/>
          </w:rPr>
          <w:t>push_back</w:t>
        </w:r>
        <w:r w:rsidRPr="00FA3276">
          <w:rPr>
            <w:rFonts w:ascii="Consolas" w:eastAsia="宋体" w:hAnsi="Consolas" w:cs="宋体"/>
            <w:color w:val="D4D4D4"/>
            <w:sz w:val="21"/>
            <w:szCs w:val="21"/>
            <w:lang w:eastAsia="zh-CN"/>
          </w:rPr>
          <w:t>(count);</w:t>
        </w:r>
      </w:ins>
    </w:p>
    <w:p w14:paraId="652DD36D" w14:textId="77777777" w:rsidR="00FA3276" w:rsidRPr="00FA3276" w:rsidRDefault="00FA3276" w:rsidP="00FA3276">
      <w:pPr>
        <w:shd w:val="clear" w:color="auto" w:fill="1E1E1E"/>
        <w:spacing w:line="285" w:lineRule="atLeast"/>
        <w:rPr>
          <w:ins w:id="146" w:author="Asano Hikari" w:date="2019-12-25T20:59:00Z"/>
          <w:rFonts w:ascii="Consolas" w:eastAsia="宋体" w:hAnsi="Consolas" w:cs="宋体"/>
          <w:color w:val="D4D4D4"/>
          <w:sz w:val="21"/>
          <w:szCs w:val="21"/>
          <w:lang w:eastAsia="zh-CN"/>
        </w:rPr>
      </w:pPr>
      <w:ins w:id="147" w:author="Asano Hikari" w:date="2019-12-25T20:59:00Z">
        <w:r w:rsidRPr="00FA3276">
          <w:rPr>
            <w:rFonts w:ascii="Consolas" w:eastAsia="宋体" w:hAnsi="Consolas" w:cs="宋体"/>
            <w:color w:val="D4D4D4"/>
            <w:sz w:val="21"/>
            <w:szCs w:val="21"/>
            <w:lang w:eastAsia="zh-CN"/>
          </w:rPr>
          <w:t>      </w:t>
        </w:r>
        <w:r w:rsidRPr="00FA3276">
          <w:rPr>
            <w:rFonts w:ascii="Consolas" w:eastAsia="宋体" w:hAnsi="Consolas" w:cs="宋体"/>
            <w:color w:val="9CDCFE"/>
            <w:sz w:val="21"/>
            <w:szCs w:val="21"/>
            <w:lang w:eastAsia="zh-CN"/>
          </w:rPr>
          <w:t>cq</w:t>
        </w:r>
        <w:r w:rsidRPr="00FA3276">
          <w:rPr>
            <w:rFonts w:ascii="Consolas" w:eastAsia="宋体" w:hAnsi="Consolas" w:cs="宋体"/>
            <w:color w:val="D4D4D4"/>
            <w:sz w:val="21"/>
            <w:szCs w:val="21"/>
            <w:lang w:eastAsia="zh-CN"/>
          </w:rPr>
          <w:t>-&gt;</w:t>
        </w:r>
        <w:r w:rsidRPr="00FA3276">
          <w:rPr>
            <w:rFonts w:ascii="Consolas" w:eastAsia="宋体" w:hAnsi="Consolas" w:cs="宋体"/>
            <w:color w:val="9CDCFE"/>
            <w:sz w:val="21"/>
            <w:szCs w:val="21"/>
            <w:lang w:eastAsia="zh-CN"/>
          </w:rPr>
          <w:t>who</w:t>
        </w:r>
        <w:r w:rsidRPr="00FA3276">
          <w:rPr>
            <w:rFonts w:ascii="Consolas" w:eastAsia="宋体" w:hAnsi="Consolas" w:cs="宋体"/>
            <w:color w:val="D4D4D4"/>
            <w:sz w:val="21"/>
            <w:szCs w:val="21"/>
            <w:lang w:eastAsia="zh-CN"/>
          </w:rPr>
          <w:t>.</w:t>
        </w:r>
        <w:r w:rsidRPr="00FA3276">
          <w:rPr>
            <w:rFonts w:ascii="Consolas" w:eastAsia="宋体" w:hAnsi="Consolas" w:cs="宋体"/>
            <w:color w:val="DCDCAA"/>
            <w:sz w:val="21"/>
            <w:szCs w:val="21"/>
            <w:lang w:eastAsia="zh-CN"/>
          </w:rPr>
          <w:t>push_back</w:t>
        </w:r>
        <w:r w:rsidRPr="00FA3276">
          <w:rPr>
            <w:rFonts w:ascii="Consolas" w:eastAsia="宋体" w:hAnsi="Consolas" w:cs="宋体"/>
            <w:color w:val="D4D4D4"/>
            <w:sz w:val="21"/>
            <w:szCs w:val="21"/>
            <w:lang w:eastAsia="zh-CN"/>
          </w:rPr>
          <w:t>(</w:t>
        </w:r>
        <w:r w:rsidRPr="00FA3276">
          <w:rPr>
            <w:rFonts w:ascii="Consolas" w:eastAsia="宋体" w:hAnsi="Consolas" w:cs="宋体"/>
            <w:color w:val="4EC9B0"/>
            <w:sz w:val="21"/>
            <w:szCs w:val="21"/>
            <w:lang w:eastAsia="zh-CN"/>
          </w:rPr>
          <w:t>this_thread</w:t>
        </w:r>
        <w:r w:rsidRPr="00FA3276">
          <w:rPr>
            <w:rFonts w:ascii="Consolas" w:eastAsia="宋体" w:hAnsi="Consolas" w:cs="宋体"/>
            <w:color w:val="D4D4D4"/>
            <w:sz w:val="21"/>
            <w:szCs w:val="21"/>
            <w:lang w:eastAsia="zh-CN"/>
          </w:rPr>
          <w:t>::</w:t>
        </w:r>
        <w:r w:rsidRPr="00FA3276">
          <w:rPr>
            <w:rFonts w:ascii="Consolas" w:eastAsia="宋体" w:hAnsi="Consolas" w:cs="宋体"/>
            <w:color w:val="DCDCAA"/>
            <w:sz w:val="21"/>
            <w:szCs w:val="21"/>
            <w:lang w:eastAsia="zh-CN"/>
          </w:rPr>
          <w:t>get_id</w:t>
        </w:r>
        <w:r w:rsidRPr="00FA3276">
          <w:rPr>
            <w:rFonts w:ascii="Consolas" w:eastAsia="宋体" w:hAnsi="Consolas" w:cs="宋体"/>
            <w:color w:val="D4D4D4"/>
            <w:sz w:val="21"/>
            <w:szCs w:val="21"/>
            <w:lang w:eastAsia="zh-CN"/>
          </w:rPr>
          <w:t>());</w:t>
        </w:r>
      </w:ins>
    </w:p>
    <w:p w14:paraId="352B3C03" w14:textId="318391C6" w:rsidR="00FA3276" w:rsidRPr="00FA3276" w:rsidRDefault="00FA3276" w:rsidP="00FA3276">
      <w:pPr>
        <w:shd w:val="clear" w:color="auto" w:fill="1E1E1E"/>
        <w:spacing w:line="285" w:lineRule="atLeast"/>
        <w:rPr>
          <w:ins w:id="148" w:author="Asano Hikari" w:date="2019-12-25T20:53:00Z"/>
          <w:rFonts w:ascii="Consolas" w:eastAsia="宋体" w:hAnsi="Consolas" w:cs="宋体" w:hint="eastAsia"/>
          <w:color w:val="D4D4D4"/>
          <w:sz w:val="21"/>
          <w:szCs w:val="21"/>
          <w:lang w:eastAsia="zh-CN"/>
          <w:rPrChange w:id="149" w:author="Asano Hikari" w:date="2019-12-25T20:59:00Z">
            <w:rPr>
              <w:ins w:id="150" w:author="Asano Hikari" w:date="2019-12-25T20:53:00Z"/>
              <w:lang w:eastAsia="zh-CN"/>
            </w:rPr>
          </w:rPrChange>
        </w:rPr>
        <w:pPrChange w:id="151" w:author="Asano Hikari" w:date="2019-12-25T20:59:00Z">
          <w:pPr>
            <w:pStyle w:val="a3"/>
            <w:numPr>
              <w:numId w:val="1"/>
            </w:numPr>
            <w:shd w:val="clear" w:color="auto" w:fill="1E1E1E"/>
            <w:spacing w:line="285" w:lineRule="atLeast"/>
            <w:ind w:hanging="360"/>
          </w:pPr>
        </w:pPrChange>
      </w:pPr>
      <w:ins w:id="152" w:author="Asano Hikari" w:date="2019-12-25T20:59:00Z">
        <w:r w:rsidRPr="00FA3276">
          <w:rPr>
            <w:rFonts w:ascii="Consolas" w:eastAsia="宋体" w:hAnsi="Consolas" w:cs="宋体"/>
            <w:color w:val="D4D4D4"/>
            <w:sz w:val="21"/>
            <w:szCs w:val="21"/>
            <w:lang w:eastAsia="zh-CN"/>
          </w:rPr>
          <w:t>    }</w:t>
        </w:r>
      </w:ins>
      <w:ins w:id="153" w:author="Asano Hikari" w:date="2019-12-25T21:00:00Z">
        <w:r w:rsidRPr="00CA3A58">
          <w:rPr>
            <w:rFonts w:ascii="Consolas" w:eastAsia="宋体" w:hAnsi="Consolas" w:cs="宋体"/>
            <w:color w:val="D4D4D4"/>
            <w:sz w:val="21"/>
            <w:szCs w:val="21"/>
            <w:lang w:eastAsia="zh-CN"/>
          </w:rPr>
          <w:t xml:space="preserve">// </w:t>
        </w:r>
        <w:r w:rsidRPr="00CA3A58">
          <w:rPr>
            <w:rFonts w:ascii="Consolas" w:eastAsia="宋体" w:hAnsi="Consolas" w:cs="宋体"/>
            <w:i/>
            <w:color w:val="FF0000"/>
            <w:sz w:val="21"/>
            <w:szCs w:val="21"/>
            <w:lang w:eastAsia="zh-CN"/>
          </w:rPr>
          <w:t xml:space="preserve">Critical Sections </w:t>
        </w:r>
        <w:r w:rsidRPr="00CA3A58">
          <w:rPr>
            <w:rFonts w:ascii="Consolas" w:eastAsia="宋体" w:hAnsi="Consolas" w:cs="宋体" w:hint="eastAsia"/>
            <w:i/>
            <w:color w:val="FF0000"/>
            <w:sz w:val="21"/>
            <w:szCs w:val="21"/>
            <w:lang w:eastAsia="zh-CN"/>
          </w:rPr>
          <w:t>↑</w:t>
        </w:r>
      </w:ins>
    </w:p>
    <w:p w14:paraId="2E271088" w14:textId="30C5E746" w:rsidR="00461A6F" w:rsidRPr="00FA3276" w:rsidRDefault="00FA3276" w:rsidP="00FA3276">
      <w:pPr>
        <w:ind w:left="1080"/>
        <w:rPr>
          <w:rFonts w:hint="eastAsia"/>
          <w:lang w:eastAsia="zh-CN"/>
          <w:rPrChange w:id="154" w:author="Asano Hikari" w:date="2019-12-25T20:54:00Z">
            <w:rPr>
              <w:rFonts w:hint="eastAsia"/>
              <w:lang w:eastAsia="zh-CN"/>
            </w:rPr>
          </w:rPrChange>
        </w:rPr>
        <w:pPrChange w:id="155" w:author="Asano Hikari" w:date="2019-12-25T20:53:00Z">
          <w:pPr/>
        </w:pPrChange>
      </w:pPr>
      <w:ins w:id="156" w:author="Asano Hikari" w:date="2019-12-25T20:54:00Z">
        <w:r>
          <w:t xml:space="preserve">Between the braces are the </w:t>
        </w:r>
        <w:r>
          <w:rPr>
            <w:i/>
          </w:rPr>
          <w:t>critical sections.</w:t>
        </w:r>
      </w:ins>
    </w:p>
    <w:p w14:paraId="66C2F0A1" w14:textId="5F963F15" w:rsidR="00461A6F" w:rsidRDefault="00461A6F" w:rsidP="00461A6F"/>
    <w:p w14:paraId="21FEE65E" w14:textId="77777777" w:rsidR="00461A6F" w:rsidRDefault="00461A6F" w:rsidP="00461A6F"/>
    <w:p w14:paraId="78E0A01F" w14:textId="0B4CD77B" w:rsidR="00461A6F" w:rsidRDefault="00461A6F" w:rsidP="00461A6F">
      <w:pPr>
        <w:pStyle w:val="a3"/>
        <w:numPr>
          <w:ilvl w:val="0"/>
          <w:numId w:val="1"/>
        </w:numPr>
      </w:pPr>
      <w:r>
        <w:t xml:space="preserve">Why is there no mutex lock protecting the function to populate the fq object with file names? (code </w:t>
      </w:r>
      <w:r w:rsidR="002D4C69">
        <w:t xml:space="preserve">is </w:t>
      </w:r>
      <w:r>
        <w:t xml:space="preserve">copied here) </w:t>
      </w:r>
      <w:bookmarkStart w:id="157" w:name="_GoBack"/>
      <w:bookmarkEnd w:id="157"/>
    </w:p>
    <w:p w14:paraId="0233BC1B" w14:textId="77777777" w:rsidR="00461A6F" w:rsidRDefault="00461A6F" w:rsidP="00461A6F">
      <w:r>
        <w:t xml:space="preserve">  //setup some sample files for the threads to read...</w:t>
      </w:r>
    </w:p>
    <w:p w14:paraId="15C40D76" w14:textId="77777777" w:rsidR="00461A6F" w:rsidRDefault="00461A6F" w:rsidP="00461A6F">
      <w:r>
        <w:t xml:space="preserve">  //(to give it "enough" data, files are processed multiple times :)</w:t>
      </w:r>
    </w:p>
    <w:p w14:paraId="1D451D72" w14:textId="77777777" w:rsidR="00461A6F" w:rsidRDefault="00461A6F" w:rsidP="00461A6F">
      <w:r>
        <w:t xml:space="preserve">  for(int </w:t>
      </w:r>
      <w:proofErr w:type="spellStart"/>
      <w:r>
        <w:t>i</w:t>
      </w:r>
      <w:proofErr w:type="spellEnd"/>
      <w:r>
        <w:t xml:space="preserve"> = 0; </w:t>
      </w:r>
      <w:proofErr w:type="spellStart"/>
      <w:r>
        <w:t>i</w:t>
      </w:r>
      <w:proofErr w:type="spellEnd"/>
      <w:r>
        <w:t xml:space="preserve"> &lt; 10; </w:t>
      </w:r>
      <w:proofErr w:type="spellStart"/>
      <w:r>
        <w:t>i</w:t>
      </w:r>
      <w:proofErr w:type="spellEnd"/>
      <w:r>
        <w:t>++)</w:t>
      </w:r>
    </w:p>
    <w:p w14:paraId="7F876405" w14:textId="77777777" w:rsidR="00461A6F" w:rsidRDefault="00461A6F" w:rsidP="00461A6F">
      <w:r>
        <w:t xml:space="preserve">  {</w:t>
      </w:r>
    </w:p>
    <w:p w14:paraId="08150A35" w14:textId="77777777" w:rsidR="00461A6F" w:rsidRDefault="00461A6F" w:rsidP="00461A6F">
      <w:r>
        <w:t xml:space="preserve">    fq.filenames.push_back("modest-proposal.txt");</w:t>
      </w:r>
    </w:p>
    <w:p w14:paraId="2A35466E" w14:textId="77777777" w:rsidR="00461A6F" w:rsidRDefault="00461A6F" w:rsidP="00461A6F">
      <w:r>
        <w:t xml:space="preserve">    fq.filenames.push_back("flatland.txt");</w:t>
      </w:r>
    </w:p>
    <w:p w14:paraId="28832712" w14:textId="3234C77F" w:rsidR="00461A6F" w:rsidRDefault="00461A6F" w:rsidP="00461A6F">
      <w:r>
        <w:t xml:space="preserve">  }</w:t>
      </w:r>
    </w:p>
    <w:p w14:paraId="2DD61B98" w14:textId="69CB9BF2" w:rsidR="007A79DB" w:rsidRPr="0095624F" w:rsidRDefault="00FA3276" w:rsidP="00461A6F">
      <w:pPr>
        <w:rPr>
          <w:rPrChange w:id="158" w:author="Asano Hikari" w:date="2019-12-25T21:07:00Z">
            <w:rPr/>
          </w:rPrChange>
        </w:rPr>
      </w:pPr>
      <w:ins w:id="159" w:author="Asano Hikari" w:date="2019-12-25T21:00:00Z">
        <w:r>
          <w:rPr>
            <w:b/>
          </w:rPr>
          <w:lastRenderedPageBreak/>
          <w:t xml:space="preserve">Answer: </w:t>
        </w:r>
      </w:ins>
      <w:ins w:id="160" w:author="Asano Hikari" w:date="2019-12-25T21:07:00Z">
        <w:r w:rsidR="0095624F">
          <w:t>Multi-threads are not running here. When code execute</w:t>
        </w:r>
      </w:ins>
      <w:ins w:id="161" w:author="Asano Hikari" w:date="2019-12-25T21:08:00Z">
        <w:r w:rsidR="0095624F">
          <w:t>s</w:t>
        </w:r>
      </w:ins>
      <w:ins w:id="162" w:author="Asano Hikari" w:date="2019-12-25T21:07:00Z">
        <w:r w:rsidR="0095624F">
          <w:t xml:space="preserve"> </w:t>
        </w:r>
      </w:ins>
      <w:ins w:id="163" w:author="Asano Hikari" w:date="2019-12-25T21:08:00Z">
        <w:r w:rsidR="0095624F">
          <w:t xml:space="preserve">at this </w:t>
        </w:r>
      </w:ins>
      <w:ins w:id="164" w:author="Asano Hikari" w:date="2019-12-25T21:15:00Z">
        <w:r w:rsidR="00872120">
          <w:rPr>
            <w:rFonts w:hint="eastAsia"/>
            <w:lang w:eastAsia="zh-CN"/>
          </w:rPr>
          <w:t>block</w:t>
        </w:r>
      </w:ins>
      <w:ins w:id="165" w:author="Asano Hikari" w:date="2019-12-25T21:08:00Z">
        <w:r w:rsidR="0095624F">
          <w:t xml:space="preserve">, main thread are running. Which means there are no more threads </w:t>
        </w:r>
      </w:ins>
      <w:ins w:id="166" w:author="Asano Hikari" w:date="2019-12-25T21:09:00Z">
        <w:r w:rsidR="0095624F">
          <w:t>and need no protection.</w:t>
        </w:r>
      </w:ins>
    </w:p>
    <w:p w14:paraId="5131E242" w14:textId="01C1EA67" w:rsidR="00461A6F" w:rsidRDefault="00461A6F" w:rsidP="00461A6F"/>
    <w:p w14:paraId="074A1E87" w14:textId="77777777" w:rsidR="00461A6F" w:rsidRDefault="00461A6F" w:rsidP="00461A6F"/>
    <w:p w14:paraId="0FC1B93F" w14:textId="621B5DA1" w:rsidR="00461A6F" w:rsidRDefault="00461A6F" w:rsidP="00461A6F">
      <w:pPr>
        <w:pStyle w:val="a3"/>
        <w:numPr>
          <w:ilvl w:val="0"/>
          <w:numId w:val="1"/>
        </w:numPr>
      </w:pPr>
      <w:r>
        <w:t>The thread join function utilizes two features you probably have not seen in C++. Identify these two items in the for loop code below.</w:t>
      </w:r>
    </w:p>
    <w:p w14:paraId="7E9E229E" w14:textId="77777777" w:rsidR="00461A6F" w:rsidRDefault="00461A6F" w:rsidP="00461A6F">
      <w:r>
        <w:t xml:space="preserve">  //make sure all threads have finished work and join main before continuing</w:t>
      </w:r>
    </w:p>
    <w:p w14:paraId="13A2F0FA" w14:textId="77777777" w:rsidR="00461A6F" w:rsidRDefault="00461A6F" w:rsidP="00461A6F">
      <w:r>
        <w:t xml:space="preserve">  for(auto&amp; m : mappers)</w:t>
      </w:r>
    </w:p>
    <w:p w14:paraId="6D036EAD" w14:textId="77777777" w:rsidR="00461A6F" w:rsidRDefault="00461A6F" w:rsidP="00461A6F">
      <w:r>
        <w:t xml:space="preserve">  {</w:t>
      </w:r>
    </w:p>
    <w:p w14:paraId="37B9C41B" w14:textId="77777777" w:rsidR="00461A6F" w:rsidRDefault="00461A6F" w:rsidP="00461A6F">
      <w:r>
        <w:t xml:space="preserve">    m.join();</w:t>
      </w:r>
    </w:p>
    <w:p w14:paraId="41E62177" w14:textId="138855FB" w:rsidR="00461A6F" w:rsidRDefault="00461A6F" w:rsidP="00461A6F">
      <w:pPr>
        <w:rPr>
          <w:rFonts w:hint="eastAsia"/>
          <w:lang w:eastAsia="zh-CN"/>
        </w:rPr>
      </w:pPr>
      <w:r>
        <w:t xml:space="preserve">  }</w:t>
      </w:r>
    </w:p>
    <w:p w14:paraId="13D2D4A0" w14:textId="20EF66B8" w:rsidR="00872120" w:rsidRPr="00872120" w:rsidRDefault="00872120" w:rsidP="00461A6F">
      <w:pPr>
        <w:rPr>
          <w:rFonts w:hint="eastAsia"/>
          <w:lang w:eastAsia="zh-CN"/>
          <w:rPrChange w:id="167" w:author="Asano Hikari" w:date="2019-12-25T21:16:00Z">
            <w:rPr/>
          </w:rPrChange>
        </w:rPr>
      </w:pPr>
      <w:ins w:id="168" w:author="Asano Hikari" w:date="2019-12-25T21:16:00Z">
        <w:r>
          <w:rPr>
            <w:rFonts w:hint="eastAsia"/>
            <w:b/>
          </w:rPr>
          <w:t>A</w:t>
        </w:r>
        <w:r>
          <w:rPr>
            <w:b/>
          </w:rPr>
          <w:t xml:space="preserve">nswer: </w:t>
        </w:r>
        <w:r>
          <w:t xml:space="preserve">1. A thread which </w:t>
        </w:r>
      </w:ins>
      <w:ins w:id="169" w:author="Asano Hikari" w:date="2019-12-25T21:17:00Z">
        <w:r>
          <w:t>calls</w:t>
        </w:r>
      </w:ins>
      <w:ins w:id="170" w:author="Asano Hikari" w:date="2019-12-25T21:16:00Z">
        <w:r>
          <w:t xml:space="preserve"> a </w:t>
        </w:r>
      </w:ins>
      <w:ins w:id="171" w:author="Asano Hikari" w:date="2019-12-25T21:17:00Z">
        <w:r>
          <w:t xml:space="preserve">{@code join()} of other thread, will pause until the </w:t>
        </w:r>
      </w:ins>
      <w:ins w:id="172" w:author="Asano Hikari" w:date="2019-12-25T21:18:00Z">
        <w:r>
          <w:t>other thread is over.</w:t>
        </w:r>
        <w:r>
          <w:rPr>
            <w:rFonts w:hint="eastAsia"/>
          </w:rPr>
          <w:t xml:space="preserve"> </w:t>
        </w:r>
      </w:ins>
      <w:ins w:id="173" w:author="Asano Hikari" w:date="2019-12-25T21:24:00Z">
        <w:r w:rsidR="0083629D">
          <w:t>In this case, main thread calls the {@code join()} of {@code mappers} thread, main thread</w:t>
        </w:r>
      </w:ins>
      <w:ins w:id="174" w:author="Asano Hikari" w:date="2019-12-25T21:25:00Z">
        <w:r w:rsidR="0083629D">
          <w:t xml:space="preserve"> will pause until the sub-thread, which is mapper thread, is finished.</w:t>
        </w:r>
      </w:ins>
      <w:ins w:id="175" w:author="Asano Hikari" w:date="2019-12-25T21:18:00Z">
        <w:r>
          <w:tab/>
          <w:t xml:space="preserve">2. </w:t>
        </w:r>
      </w:ins>
      <w:ins w:id="176" w:author="Asano Hikari" w:date="2019-12-25T21:32:00Z">
        <w:r w:rsidR="0083629D">
          <w:t>{@code auto} is a new feature offered by C++ 11. {@code auto} automatic</w:t>
        </w:r>
      </w:ins>
    </w:p>
    <w:p w14:paraId="33DB465A" w14:textId="7E572F1F" w:rsidR="00461A6F" w:rsidRDefault="00461A6F" w:rsidP="00461A6F"/>
    <w:p w14:paraId="71B7C606" w14:textId="77777777" w:rsidR="007A79DB" w:rsidRDefault="007A79DB" w:rsidP="00461A6F"/>
    <w:p w14:paraId="5674D0A0" w14:textId="276F9295" w:rsidR="00461A6F" w:rsidRDefault="007A79DB" w:rsidP="00461A6F">
      <w:pPr>
        <w:pStyle w:val="a3"/>
        <w:numPr>
          <w:ilvl w:val="0"/>
          <w:numId w:val="1"/>
        </w:numPr>
      </w:pPr>
      <w:r>
        <w:t>Will searching for “The” and “the” return different results? If so, how could the program be changed to provide the same results? (Just explain in general terms, you don’t have to provide any code!)</w:t>
      </w:r>
    </w:p>
    <w:p w14:paraId="73304F0C" w14:textId="1225B562" w:rsidR="00461A6F" w:rsidRPr="0083629D" w:rsidRDefault="0083629D" w:rsidP="0083629D">
      <w:pPr>
        <w:rPr>
          <w:rFonts w:hint="eastAsia"/>
          <w:lang w:eastAsia="zh-CN"/>
          <w:rPrChange w:id="177" w:author="Asano Hikari" w:date="2019-12-25T21:26:00Z">
            <w:rPr/>
          </w:rPrChange>
        </w:rPr>
        <w:pPrChange w:id="178" w:author="Asano Hikari" w:date="2019-12-25T21:26:00Z">
          <w:pPr/>
        </w:pPrChange>
      </w:pPr>
      <w:ins w:id="179" w:author="Asano Hikari" w:date="2019-12-25T21:26:00Z">
        <w:r>
          <w:rPr>
            <w:b/>
          </w:rPr>
          <w:t>Answer:</w:t>
        </w:r>
        <w:r>
          <w:rPr>
            <w:rFonts w:hint="eastAsia"/>
            <w:b/>
            <w:lang w:eastAsia="zh-CN"/>
          </w:rPr>
          <w:t xml:space="preserve"> </w:t>
        </w:r>
      </w:ins>
      <w:ins w:id="180" w:author="Asano Hikari" w:date="2019-12-25T21:27:00Z">
        <w:r>
          <w:rPr>
            <w:lang w:eastAsia="zh-CN"/>
          </w:rPr>
          <w:t>Use</w:t>
        </w:r>
      </w:ins>
      <w:ins w:id="181" w:author="Asano Hikari" w:date="2019-12-25T21:41:00Z">
        <w:r w:rsidR="00003C61">
          <w:rPr>
            <w:lang w:eastAsia="zh-CN"/>
          </w:rPr>
          <w:t xml:space="preserve"> </w:t>
        </w:r>
      </w:ins>
      <w:ins w:id="182" w:author="Asano Hikari" w:date="2019-12-25T21:44:00Z">
        <w:r w:rsidR="00003C61">
          <w:rPr>
            <w:lang w:eastAsia="zh-CN"/>
          </w:rPr>
          <w:t>{@code to</w:t>
        </w:r>
      </w:ins>
      <w:ins w:id="183" w:author="Asano Hikari" w:date="2019-12-25T21:45:00Z">
        <w:r w:rsidR="00003C61">
          <w:rPr>
            <w:lang w:eastAsia="zh-CN"/>
          </w:rPr>
          <w:t>lower()</w:t>
        </w:r>
      </w:ins>
      <w:ins w:id="184" w:author="Asano Hikari" w:date="2019-12-25T21:44:00Z">
        <w:r w:rsidR="00003C61">
          <w:rPr>
            <w:lang w:eastAsia="zh-CN"/>
          </w:rPr>
          <w:t>}</w:t>
        </w:r>
      </w:ins>
      <w:ins w:id="185" w:author="Asano Hikari" w:date="2019-12-25T21:45:00Z">
        <w:r w:rsidR="00003C61">
          <w:rPr>
            <w:lang w:eastAsia="zh-CN"/>
          </w:rPr>
          <w:t xml:space="preserve"> to change {@code word} to lower case then compare to {@code needle} th</w:t>
        </w:r>
      </w:ins>
      <w:ins w:id="186" w:author="Asano Hikari" w:date="2019-12-25T21:46:00Z">
        <w:r w:rsidR="00003C61">
          <w:rPr>
            <w:lang w:eastAsia="zh-CN"/>
          </w:rPr>
          <w:t>en we can get same results, which is the number of “The” and “the”.</w:t>
        </w:r>
      </w:ins>
    </w:p>
    <w:p w14:paraId="1E881CDB" w14:textId="66C7B11B" w:rsidR="00461A6F" w:rsidRDefault="00461A6F" w:rsidP="00461A6F"/>
    <w:p w14:paraId="15E257D1" w14:textId="274F9BD5" w:rsidR="00461A6F" w:rsidRDefault="00461A6F" w:rsidP="00461A6F"/>
    <w:p w14:paraId="341A08FB" w14:textId="77777777" w:rsidR="00461A6F" w:rsidRDefault="00461A6F" w:rsidP="00461A6F"/>
    <w:sectPr w:rsidR="00461A6F" w:rsidSect="00AA5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E0785D"/>
    <w:multiLevelType w:val="hybridMultilevel"/>
    <w:tmpl w:val="BE7070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ano Hikari">
    <w15:presenceInfo w15:providerId="Windows Live" w15:userId="515b05ea054a51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E32"/>
    <w:rsid w:val="00003C61"/>
    <w:rsid w:val="00267699"/>
    <w:rsid w:val="002D4C69"/>
    <w:rsid w:val="00461A6F"/>
    <w:rsid w:val="006242E7"/>
    <w:rsid w:val="006442C3"/>
    <w:rsid w:val="006639EE"/>
    <w:rsid w:val="007A79DB"/>
    <w:rsid w:val="0083629D"/>
    <w:rsid w:val="00872120"/>
    <w:rsid w:val="008F6C38"/>
    <w:rsid w:val="00924E32"/>
    <w:rsid w:val="0095624F"/>
    <w:rsid w:val="00A50A53"/>
    <w:rsid w:val="00AA57E1"/>
    <w:rsid w:val="00AB10F7"/>
    <w:rsid w:val="00B85A2A"/>
    <w:rsid w:val="00BF3449"/>
    <w:rsid w:val="00DC0B4F"/>
    <w:rsid w:val="00E87926"/>
    <w:rsid w:val="00F43C4B"/>
    <w:rsid w:val="00FA3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69C49"/>
  <w14:defaultImageDpi w14:val="32767"/>
  <w15:chartTrackingRefBased/>
  <w15:docId w15:val="{EC242AE3-DC45-A34C-8852-7D4E21DC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1A6F"/>
    <w:pPr>
      <w:ind w:left="720"/>
      <w:contextualSpacing/>
    </w:pPr>
  </w:style>
  <w:style w:type="paragraph" w:styleId="a4">
    <w:name w:val="Balloon Text"/>
    <w:basedOn w:val="a"/>
    <w:link w:val="a5"/>
    <w:uiPriority w:val="99"/>
    <w:semiHidden/>
    <w:unhideWhenUsed/>
    <w:rsid w:val="00FA3276"/>
    <w:rPr>
      <w:sz w:val="18"/>
      <w:szCs w:val="18"/>
    </w:rPr>
  </w:style>
  <w:style w:type="character" w:customStyle="1" w:styleId="a5">
    <w:name w:val="批注框文本 字符"/>
    <w:basedOn w:val="a0"/>
    <w:link w:val="a4"/>
    <w:uiPriority w:val="99"/>
    <w:semiHidden/>
    <w:rsid w:val="00FA32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510082">
      <w:bodyDiv w:val="1"/>
      <w:marLeft w:val="0"/>
      <w:marRight w:val="0"/>
      <w:marTop w:val="0"/>
      <w:marBottom w:val="0"/>
      <w:divBdr>
        <w:top w:val="none" w:sz="0" w:space="0" w:color="auto"/>
        <w:left w:val="none" w:sz="0" w:space="0" w:color="auto"/>
        <w:bottom w:val="none" w:sz="0" w:space="0" w:color="auto"/>
        <w:right w:val="none" w:sz="0" w:space="0" w:color="auto"/>
      </w:divBdr>
      <w:divsChild>
        <w:div w:id="649673133">
          <w:marLeft w:val="0"/>
          <w:marRight w:val="0"/>
          <w:marTop w:val="0"/>
          <w:marBottom w:val="0"/>
          <w:divBdr>
            <w:top w:val="none" w:sz="0" w:space="0" w:color="auto"/>
            <w:left w:val="none" w:sz="0" w:space="0" w:color="auto"/>
            <w:bottom w:val="none" w:sz="0" w:space="0" w:color="auto"/>
            <w:right w:val="none" w:sz="0" w:space="0" w:color="auto"/>
          </w:divBdr>
          <w:divsChild>
            <w:div w:id="285356154">
              <w:marLeft w:val="0"/>
              <w:marRight w:val="0"/>
              <w:marTop w:val="0"/>
              <w:marBottom w:val="0"/>
              <w:divBdr>
                <w:top w:val="none" w:sz="0" w:space="0" w:color="auto"/>
                <w:left w:val="none" w:sz="0" w:space="0" w:color="auto"/>
                <w:bottom w:val="none" w:sz="0" w:space="0" w:color="auto"/>
                <w:right w:val="none" w:sz="0" w:space="0" w:color="auto"/>
              </w:divBdr>
            </w:div>
            <w:div w:id="1242253669">
              <w:marLeft w:val="0"/>
              <w:marRight w:val="0"/>
              <w:marTop w:val="0"/>
              <w:marBottom w:val="0"/>
              <w:divBdr>
                <w:top w:val="none" w:sz="0" w:space="0" w:color="auto"/>
                <w:left w:val="none" w:sz="0" w:space="0" w:color="auto"/>
                <w:bottom w:val="none" w:sz="0" w:space="0" w:color="auto"/>
                <w:right w:val="none" w:sz="0" w:space="0" w:color="auto"/>
              </w:divBdr>
            </w:div>
            <w:div w:id="1241597818">
              <w:marLeft w:val="0"/>
              <w:marRight w:val="0"/>
              <w:marTop w:val="0"/>
              <w:marBottom w:val="0"/>
              <w:divBdr>
                <w:top w:val="none" w:sz="0" w:space="0" w:color="auto"/>
                <w:left w:val="none" w:sz="0" w:space="0" w:color="auto"/>
                <w:bottom w:val="none" w:sz="0" w:space="0" w:color="auto"/>
                <w:right w:val="none" w:sz="0" w:space="0" w:color="auto"/>
              </w:divBdr>
            </w:div>
            <w:div w:id="610673943">
              <w:marLeft w:val="0"/>
              <w:marRight w:val="0"/>
              <w:marTop w:val="0"/>
              <w:marBottom w:val="0"/>
              <w:divBdr>
                <w:top w:val="none" w:sz="0" w:space="0" w:color="auto"/>
                <w:left w:val="none" w:sz="0" w:space="0" w:color="auto"/>
                <w:bottom w:val="none" w:sz="0" w:space="0" w:color="auto"/>
                <w:right w:val="none" w:sz="0" w:space="0" w:color="auto"/>
              </w:divBdr>
            </w:div>
            <w:div w:id="89090236">
              <w:marLeft w:val="0"/>
              <w:marRight w:val="0"/>
              <w:marTop w:val="0"/>
              <w:marBottom w:val="0"/>
              <w:divBdr>
                <w:top w:val="none" w:sz="0" w:space="0" w:color="auto"/>
                <w:left w:val="none" w:sz="0" w:space="0" w:color="auto"/>
                <w:bottom w:val="none" w:sz="0" w:space="0" w:color="auto"/>
                <w:right w:val="none" w:sz="0" w:space="0" w:color="auto"/>
              </w:divBdr>
            </w:div>
            <w:div w:id="222251491">
              <w:marLeft w:val="0"/>
              <w:marRight w:val="0"/>
              <w:marTop w:val="0"/>
              <w:marBottom w:val="0"/>
              <w:divBdr>
                <w:top w:val="none" w:sz="0" w:space="0" w:color="auto"/>
                <w:left w:val="none" w:sz="0" w:space="0" w:color="auto"/>
                <w:bottom w:val="none" w:sz="0" w:space="0" w:color="auto"/>
                <w:right w:val="none" w:sz="0" w:space="0" w:color="auto"/>
              </w:divBdr>
            </w:div>
            <w:div w:id="355690716">
              <w:marLeft w:val="0"/>
              <w:marRight w:val="0"/>
              <w:marTop w:val="0"/>
              <w:marBottom w:val="0"/>
              <w:divBdr>
                <w:top w:val="none" w:sz="0" w:space="0" w:color="auto"/>
                <w:left w:val="none" w:sz="0" w:space="0" w:color="auto"/>
                <w:bottom w:val="none" w:sz="0" w:space="0" w:color="auto"/>
                <w:right w:val="none" w:sz="0" w:space="0" w:color="auto"/>
              </w:divBdr>
            </w:div>
            <w:div w:id="1682512979">
              <w:marLeft w:val="0"/>
              <w:marRight w:val="0"/>
              <w:marTop w:val="0"/>
              <w:marBottom w:val="0"/>
              <w:divBdr>
                <w:top w:val="none" w:sz="0" w:space="0" w:color="auto"/>
                <w:left w:val="none" w:sz="0" w:space="0" w:color="auto"/>
                <w:bottom w:val="none" w:sz="0" w:space="0" w:color="auto"/>
                <w:right w:val="none" w:sz="0" w:space="0" w:color="auto"/>
              </w:divBdr>
            </w:div>
            <w:div w:id="431707148">
              <w:marLeft w:val="0"/>
              <w:marRight w:val="0"/>
              <w:marTop w:val="0"/>
              <w:marBottom w:val="0"/>
              <w:divBdr>
                <w:top w:val="none" w:sz="0" w:space="0" w:color="auto"/>
                <w:left w:val="none" w:sz="0" w:space="0" w:color="auto"/>
                <w:bottom w:val="none" w:sz="0" w:space="0" w:color="auto"/>
                <w:right w:val="none" w:sz="0" w:space="0" w:color="auto"/>
              </w:divBdr>
            </w:div>
            <w:div w:id="1653951567">
              <w:marLeft w:val="0"/>
              <w:marRight w:val="0"/>
              <w:marTop w:val="0"/>
              <w:marBottom w:val="0"/>
              <w:divBdr>
                <w:top w:val="none" w:sz="0" w:space="0" w:color="auto"/>
                <w:left w:val="none" w:sz="0" w:space="0" w:color="auto"/>
                <w:bottom w:val="none" w:sz="0" w:space="0" w:color="auto"/>
                <w:right w:val="none" w:sz="0" w:space="0" w:color="auto"/>
              </w:divBdr>
            </w:div>
            <w:div w:id="209533377">
              <w:marLeft w:val="0"/>
              <w:marRight w:val="0"/>
              <w:marTop w:val="0"/>
              <w:marBottom w:val="0"/>
              <w:divBdr>
                <w:top w:val="none" w:sz="0" w:space="0" w:color="auto"/>
                <w:left w:val="none" w:sz="0" w:space="0" w:color="auto"/>
                <w:bottom w:val="none" w:sz="0" w:space="0" w:color="auto"/>
                <w:right w:val="none" w:sz="0" w:space="0" w:color="auto"/>
              </w:divBdr>
            </w:div>
            <w:div w:id="1109861200">
              <w:marLeft w:val="0"/>
              <w:marRight w:val="0"/>
              <w:marTop w:val="0"/>
              <w:marBottom w:val="0"/>
              <w:divBdr>
                <w:top w:val="none" w:sz="0" w:space="0" w:color="auto"/>
                <w:left w:val="none" w:sz="0" w:space="0" w:color="auto"/>
                <w:bottom w:val="none" w:sz="0" w:space="0" w:color="auto"/>
                <w:right w:val="none" w:sz="0" w:space="0" w:color="auto"/>
              </w:divBdr>
            </w:div>
            <w:div w:id="9110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06904">
      <w:bodyDiv w:val="1"/>
      <w:marLeft w:val="0"/>
      <w:marRight w:val="0"/>
      <w:marTop w:val="0"/>
      <w:marBottom w:val="0"/>
      <w:divBdr>
        <w:top w:val="none" w:sz="0" w:space="0" w:color="auto"/>
        <w:left w:val="none" w:sz="0" w:space="0" w:color="auto"/>
        <w:bottom w:val="none" w:sz="0" w:space="0" w:color="auto"/>
        <w:right w:val="none" w:sz="0" w:space="0" w:color="auto"/>
      </w:divBdr>
      <w:divsChild>
        <w:div w:id="1549758251">
          <w:marLeft w:val="0"/>
          <w:marRight w:val="0"/>
          <w:marTop w:val="0"/>
          <w:marBottom w:val="0"/>
          <w:divBdr>
            <w:top w:val="none" w:sz="0" w:space="0" w:color="auto"/>
            <w:left w:val="none" w:sz="0" w:space="0" w:color="auto"/>
            <w:bottom w:val="none" w:sz="0" w:space="0" w:color="auto"/>
            <w:right w:val="none" w:sz="0" w:space="0" w:color="auto"/>
          </w:divBdr>
          <w:divsChild>
            <w:div w:id="764691209">
              <w:marLeft w:val="0"/>
              <w:marRight w:val="0"/>
              <w:marTop w:val="0"/>
              <w:marBottom w:val="0"/>
              <w:divBdr>
                <w:top w:val="none" w:sz="0" w:space="0" w:color="auto"/>
                <w:left w:val="none" w:sz="0" w:space="0" w:color="auto"/>
                <w:bottom w:val="none" w:sz="0" w:space="0" w:color="auto"/>
                <w:right w:val="none" w:sz="0" w:space="0" w:color="auto"/>
              </w:divBdr>
            </w:div>
            <w:div w:id="1062099724">
              <w:marLeft w:val="0"/>
              <w:marRight w:val="0"/>
              <w:marTop w:val="0"/>
              <w:marBottom w:val="0"/>
              <w:divBdr>
                <w:top w:val="none" w:sz="0" w:space="0" w:color="auto"/>
                <w:left w:val="none" w:sz="0" w:space="0" w:color="auto"/>
                <w:bottom w:val="none" w:sz="0" w:space="0" w:color="auto"/>
                <w:right w:val="none" w:sz="0" w:space="0" w:color="auto"/>
              </w:divBdr>
            </w:div>
            <w:div w:id="1835413622">
              <w:marLeft w:val="0"/>
              <w:marRight w:val="0"/>
              <w:marTop w:val="0"/>
              <w:marBottom w:val="0"/>
              <w:divBdr>
                <w:top w:val="none" w:sz="0" w:space="0" w:color="auto"/>
                <w:left w:val="none" w:sz="0" w:space="0" w:color="auto"/>
                <w:bottom w:val="none" w:sz="0" w:space="0" w:color="auto"/>
                <w:right w:val="none" w:sz="0" w:space="0" w:color="auto"/>
              </w:divBdr>
            </w:div>
            <w:div w:id="922488377">
              <w:marLeft w:val="0"/>
              <w:marRight w:val="0"/>
              <w:marTop w:val="0"/>
              <w:marBottom w:val="0"/>
              <w:divBdr>
                <w:top w:val="none" w:sz="0" w:space="0" w:color="auto"/>
                <w:left w:val="none" w:sz="0" w:space="0" w:color="auto"/>
                <w:bottom w:val="none" w:sz="0" w:space="0" w:color="auto"/>
                <w:right w:val="none" w:sz="0" w:space="0" w:color="auto"/>
              </w:divBdr>
            </w:div>
            <w:div w:id="708069386">
              <w:marLeft w:val="0"/>
              <w:marRight w:val="0"/>
              <w:marTop w:val="0"/>
              <w:marBottom w:val="0"/>
              <w:divBdr>
                <w:top w:val="none" w:sz="0" w:space="0" w:color="auto"/>
                <w:left w:val="none" w:sz="0" w:space="0" w:color="auto"/>
                <w:bottom w:val="none" w:sz="0" w:space="0" w:color="auto"/>
                <w:right w:val="none" w:sz="0" w:space="0" w:color="auto"/>
              </w:divBdr>
            </w:div>
            <w:div w:id="11455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Gosnell</dc:creator>
  <cp:keywords/>
  <dc:description/>
  <cp:lastModifiedBy>Asano Hikari</cp:lastModifiedBy>
  <cp:revision>2</cp:revision>
  <dcterms:created xsi:type="dcterms:W3CDTF">2019-12-25T14:18:00Z</dcterms:created>
  <dcterms:modified xsi:type="dcterms:W3CDTF">2019-12-25T14:18:00Z</dcterms:modified>
</cp:coreProperties>
</file>